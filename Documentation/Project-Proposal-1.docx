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7184E" w14:textId="29514FA8" w:rsidR="00E72BD9" w:rsidRPr="00063033" w:rsidRDefault="00E72BD9" w:rsidP="00E72BD9">
      <w:pPr>
        <w:pStyle w:val="Title"/>
        <w:jc w:val="center"/>
        <w:rPr>
          <w:rFonts w:ascii="Cambria" w:hAnsi="Cambria"/>
          <w:sz w:val="144"/>
          <w:lang w:eastAsia="zh-CN"/>
        </w:rPr>
      </w:pPr>
      <w:r w:rsidRPr="00063033">
        <w:rPr>
          <w:rFonts w:ascii="Cambria" w:hAnsi="Cambria"/>
          <w:sz w:val="144"/>
          <w:lang w:eastAsia="zh-CN"/>
        </w:rPr>
        <w:t>KV6002 Team Project and Professionalism Project Idea</w:t>
      </w:r>
    </w:p>
    <w:p w14:paraId="1ED01451" w14:textId="4381E9F4" w:rsidR="00C308B3" w:rsidRPr="00063033" w:rsidRDefault="00E72BD9" w:rsidP="00E72BD9">
      <w:pPr>
        <w:pStyle w:val="Title"/>
        <w:jc w:val="center"/>
        <w:rPr>
          <w:rFonts w:ascii="Cambria" w:hAnsi="Cambria" w:cs="Arial"/>
          <w:sz w:val="36"/>
          <w:szCs w:val="22"/>
          <w:u w:val="single"/>
        </w:rPr>
      </w:pPr>
      <w:r w:rsidRPr="00063033">
        <w:rPr>
          <w:rFonts w:ascii="Cambria" w:hAnsi="Cambria" w:cs="Arial"/>
          <w:sz w:val="36"/>
          <w:u w:val="single"/>
        </w:rPr>
        <w:br w:type="page"/>
      </w:r>
    </w:p>
    <w:sdt>
      <w:sdtPr>
        <w:rPr>
          <w:rFonts w:ascii="Cambria" w:eastAsiaTheme="minorHAnsi" w:hAnsi="Cambria" w:cstheme="minorBidi"/>
          <w:color w:val="auto"/>
          <w:sz w:val="22"/>
          <w:szCs w:val="22"/>
          <w:lang w:val="en-GB"/>
        </w:rPr>
        <w:id w:val="-1121835214"/>
        <w:docPartObj>
          <w:docPartGallery w:val="Table of Contents"/>
          <w:docPartUnique/>
        </w:docPartObj>
      </w:sdtPr>
      <w:sdtEndPr>
        <w:rPr>
          <w:b/>
          <w:bCs/>
          <w:noProof/>
        </w:rPr>
      </w:sdtEndPr>
      <w:sdtContent>
        <w:p w14:paraId="2FA82159" w14:textId="77777777" w:rsidR="00C308B3" w:rsidRPr="00063033" w:rsidRDefault="00C308B3">
          <w:pPr>
            <w:pStyle w:val="TOCHeading"/>
            <w:rPr>
              <w:rFonts w:ascii="Cambria" w:hAnsi="Cambria"/>
            </w:rPr>
          </w:pPr>
          <w:r w:rsidRPr="00063033">
            <w:rPr>
              <w:rFonts w:ascii="Cambria" w:hAnsi="Cambria"/>
            </w:rPr>
            <w:t>Contents</w:t>
          </w:r>
        </w:p>
        <w:p w14:paraId="4D6F654B" w14:textId="46470062" w:rsidR="008B0689" w:rsidRDefault="00C308B3">
          <w:pPr>
            <w:pStyle w:val="TOC2"/>
            <w:tabs>
              <w:tab w:val="right" w:leader="dot" w:pos="9016"/>
            </w:tabs>
            <w:rPr>
              <w:rFonts w:asciiTheme="minorHAnsi" w:eastAsiaTheme="minorEastAsia" w:hAnsiTheme="minorHAnsi"/>
              <w:noProof/>
              <w:lang w:eastAsia="en-GB"/>
            </w:rPr>
          </w:pPr>
          <w:r w:rsidRPr="00063033">
            <w:fldChar w:fldCharType="begin"/>
          </w:r>
          <w:r w:rsidRPr="00063033">
            <w:instrText xml:space="preserve"> TOC \o "1-3" \h \z \u </w:instrText>
          </w:r>
          <w:r w:rsidRPr="00063033">
            <w:fldChar w:fldCharType="separate"/>
          </w:r>
          <w:hyperlink w:anchor="_Toc536619429" w:history="1">
            <w:r w:rsidR="008B0689" w:rsidRPr="00CF3D64">
              <w:rPr>
                <w:rStyle w:val="Hyperlink"/>
                <w:rFonts w:cs="Arial"/>
                <w:noProof/>
              </w:rPr>
              <w:t>Team Project Brief</w:t>
            </w:r>
            <w:r w:rsidR="008B0689">
              <w:rPr>
                <w:noProof/>
                <w:webHidden/>
              </w:rPr>
              <w:tab/>
            </w:r>
            <w:r w:rsidR="008B0689">
              <w:rPr>
                <w:noProof/>
                <w:webHidden/>
              </w:rPr>
              <w:fldChar w:fldCharType="begin"/>
            </w:r>
            <w:r w:rsidR="008B0689">
              <w:rPr>
                <w:noProof/>
                <w:webHidden/>
              </w:rPr>
              <w:instrText xml:space="preserve"> PAGEREF _Toc536619429 \h </w:instrText>
            </w:r>
            <w:r w:rsidR="008B0689">
              <w:rPr>
                <w:noProof/>
                <w:webHidden/>
              </w:rPr>
            </w:r>
            <w:r w:rsidR="008B0689">
              <w:rPr>
                <w:noProof/>
                <w:webHidden/>
              </w:rPr>
              <w:fldChar w:fldCharType="separate"/>
            </w:r>
            <w:r w:rsidR="008B0689">
              <w:rPr>
                <w:noProof/>
                <w:webHidden/>
              </w:rPr>
              <w:t>3</w:t>
            </w:r>
            <w:r w:rsidR="008B0689">
              <w:rPr>
                <w:noProof/>
                <w:webHidden/>
              </w:rPr>
              <w:fldChar w:fldCharType="end"/>
            </w:r>
          </w:hyperlink>
        </w:p>
        <w:p w14:paraId="458DDECA" w14:textId="0165582F" w:rsidR="008B0689" w:rsidRDefault="00497930">
          <w:pPr>
            <w:pStyle w:val="TOC2"/>
            <w:tabs>
              <w:tab w:val="right" w:leader="dot" w:pos="9016"/>
            </w:tabs>
            <w:rPr>
              <w:rFonts w:asciiTheme="minorHAnsi" w:eastAsiaTheme="minorEastAsia" w:hAnsiTheme="minorHAnsi"/>
              <w:noProof/>
              <w:lang w:eastAsia="en-GB"/>
            </w:rPr>
          </w:pPr>
          <w:hyperlink w:anchor="_Toc536619430" w:history="1">
            <w:r w:rsidR="008B0689" w:rsidRPr="00CF3D64">
              <w:rPr>
                <w:rStyle w:val="Hyperlink"/>
                <w:rFonts w:cs="Arial"/>
                <w:noProof/>
              </w:rPr>
              <w:t>Missions &amp; Roles</w:t>
            </w:r>
            <w:r w:rsidR="008B0689">
              <w:rPr>
                <w:noProof/>
                <w:webHidden/>
              </w:rPr>
              <w:tab/>
            </w:r>
            <w:r w:rsidR="008B0689">
              <w:rPr>
                <w:noProof/>
                <w:webHidden/>
              </w:rPr>
              <w:fldChar w:fldCharType="begin"/>
            </w:r>
            <w:r w:rsidR="008B0689">
              <w:rPr>
                <w:noProof/>
                <w:webHidden/>
              </w:rPr>
              <w:instrText xml:space="preserve"> PAGEREF _Toc536619430 \h </w:instrText>
            </w:r>
            <w:r w:rsidR="008B0689">
              <w:rPr>
                <w:noProof/>
                <w:webHidden/>
              </w:rPr>
            </w:r>
            <w:r w:rsidR="008B0689">
              <w:rPr>
                <w:noProof/>
                <w:webHidden/>
              </w:rPr>
              <w:fldChar w:fldCharType="separate"/>
            </w:r>
            <w:r w:rsidR="008B0689">
              <w:rPr>
                <w:noProof/>
                <w:webHidden/>
              </w:rPr>
              <w:t>5</w:t>
            </w:r>
            <w:r w:rsidR="008B0689">
              <w:rPr>
                <w:noProof/>
                <w:webHidden/>
              </w:rPr>
              <w:fldChar w:fldCharType="end"/>
            </w:r>
          </w:hyperlink>
        </w:p>
        <w:p w14:paraId="6EA8BE7A" w14:textId="7D7A36D2" w:rsidR="008B0689" w:rsidRDefault="00497930">
          <w:pPr>
            <w:pStyle w:val="TOC2"/>
            <w:tabs>
              <w:tab w:val="right" w:leader="dot" w:pos="9016"/>
            </w:tabs>
            <w:rPr>
              <w:rFonts w:asciiTheme="minorHAnsi" w:eastAsiaTheme="minorEastAsia" w:hAnsiTheme="minorHAnsi"/>
              <w:noProof/>
              <w:lang w:eastAsia="en-GB"/>
            </w:rPr>
          </w:pPr>
          <w:hyperlink w:anchor="_Toc536619431" w:history="1">
            <w:r w:rsidR="008B0689" w:rsidRPr="00CF3D64">
              <w:rPr>
                <w:rStyle w:val="Hyperlink"/>
                <w:rFonts w:cs="Arial"/>
                <w:noProof/>
              </w:rPr>
              <w:t>Meetings</w:t>
            </w:r>
            <w:r w:rsidR="008B0689">
              <w:rPr>
                <w:noProof/>
                <w:webHidden/>
              </w:rPr>
              <w:tab/>
            </w:r>
            <w:r w:rsidR="008B0689">
              <w:rPr>
                <w:noProof/>
                <w:webHidden/>
              </w:rPr>
              <w:fldChar w:fldCharType="begin"/>
            </w:r>
            <w:r w:rsidR="008B0689">
              <w:rPr>
                <w:noProof/>
                <w:webHidden/>
              </w:rPr>
              <w:instrText xml:space="preserve"> PAGEREF _Toc536619431 \h </w:instrText>
            </w:r>
            <w:r w:rsidR="008B0689">
              <w:rPr>
                <w:noProof/>
                <w:webHidden/>
              </w:rPr>
            </w:r>
            <w:r w:rsidR="008B0689">
              <w:rPr>
                <w:noProof/>
                <w:webHidden/>
              </w:rPr>
              <w:fldChar w:fldCharType="separate"/>
            </w:r>
            <w:r w:rsidR="008B0689">
              <w:rPr>
                <w:noProof/>
                <w:webHidden/>
              </w:rPr>
              <w:t>5</w:t>
            </w:r>
            <w:r w:rsidR="008B0689">
              <w:rPr>
                <w:noProof/>
                <w:webHidden/>
              </w:rPr>
              <w:fldChar w:fldCharType="end"/>
            </w:r>
          </w:hyperlink>
        </w:p>
        <w:p w14:paraId="5AA03904" w14:textId="29DDFF86" w:rsidR="008B0689" w:rsidRDefault="00497930">
          <w:pPr>
            <w:pStyle w:val="TOC2"/>
            <w:tabs>
              <w:tab w:val="right" w:leader="dot" w:pos="9016"/>
            </w:tabs>
            <w:rPr>
              <w:rFonts w:asciiTheme="minorHAnsi" w:eastAsiaTheme="minorEastAsia" w:hAnsiTheme="minorHAnsi"/>
              <w:noProof/>
              <w:lang w:eastAsia="en-GB"/>
            </w:rPr>
          </w:pPr>
          <w:hyperlink w:anchor="_Toc536619432" w:history="1">
            <w:r w:rsidR="008B0689" w:rsidRPr="00CF3D64">
              <w:rPr>
                <w:rStyle w:val="Hyperlink"/>
                <w:noProof/>
              </w:rPr>
              <w:t>Timeframe</w:t>
            </w:r>
            <w:r w:rsidR="008B0689">
              <w:rPr>
                <w:noProof/>
                <w:webHidden/>
              </w:rPr>
              <w:tab/>
            </w:r>
            <w:r w:rsidR="008B0689">
              <w:rPr>
                <w:noProof/>
                <w:webHidden/>
              </w:rPr>
              <w:fldChar w:fldCharType="begin"/>
            </w:r>
            <w:r w:rsidR="008B0689">
              <w:rPr>
                <w:noProof/>
                <w:webHidden/>
              </w:rPr>
              <w:instrText xml:space="preserve"> PAGEREF _Toc536619432 \h </w:instrText>
            </w:r>
            <w:r w:rsidR="008B0689">
              <w:rPr>
                <w:noProof/>
                <w:webHidden/>
              </w:rPr>
            </w:r>
            <w:r w:rsidR="008B0689">
              <w:rPr>
                <w:noProof/>
                <w:webHidden/>
              </w:rPr>
              <w:fldChar w:fldCharType="separate"/>
            </w:r>
            <w:r w:rsidR="008B0689">
              <w:rPr>
                <w:noProof/>
                <w:webHidden/>
              </w:rPr>
              <w:t>5</w:t>
            </w:r>
            <w:r w:rsidR="008B0689">
              <w:rPr>
                <w:noProof/>
                <w:webHidden/>
              </w:rPr>
              <w:fldChar w:fldCharType="end"/>
            </w:r>
          </w:hyperlink>
        </w:p>
        <w:p w14:paraId="4FB84178" w14:textId="738010F2" w:rsidR="008B0689" w:rsidRDefault="00497930">
          <w:pPr>
            <w:pStyle w:val="TOC2"/>
            <w:tabs>
              <w:tab w:val="right" w:leader="dot" w:pos="9016"/>
            </w:tabs>
            <w:rPr>
              <w:rFonts w:asciiTheme="minorHAnsi" w:eastAsiaTheme="minorEastAsia" w:hAnsiTheme="minorHAnsi"/>
              <w:noProof/>
              <w:lang w:eastAsia="en-GB"/>
            </w:rPr>
          </w:pPr>
          <w:hyperlink w:anchor="_Toc536619433" w:history="1">
            <w:r w:rsidR="008B0689" w:rsidRPr="00CF3D64">
              <w:rPr>
                <w:rStyle w:val="Hyperlink"/>
                <w:rFonts w:cs="Arial"/>
                <w:noProof/>
              </w:rPr>
              <w:t>Resources</w:t>
            </w:r>
            <w:r w:rsidR="008B0689">
              <w:rPr>
                <w:noProof/>
                <w:webHidden/>
              </w:rPr>
              <w:tab/>
            </w:r>
            <w:r w:rsidR="008B0689">
              <w:rPr>
                <w:noProof/>
                <w:webHidden/>
              </w:rPr>
              <w:fldChar w:fldCharType="begin"/>
            </w:r>
            <w:r w:rsidR="008B0689">
              <w:rPr>
                <w:noProof/>
                <w:webHidden/>
              </w:rPr>
              <w:instrText xml:space="preserve"> PAGEREF _Toc536619433 \h </w:instrText>
            </w:r>
            <w:r w:rsidR="008B0689">
              <w:rPr>
                <w:noProof/>
                <w:webHidden/>
              </w:rPr>
            </w:r>
            <w:r w:rsidR="008B0689">
              <w:rPr>
                <w:noProof/>
                <w:webHidden/>
              </w:rPr>
              <w:fldChar w:fldCharType="separate"/>
            </w:r>
            <w:r w:rsidR="008B0689">
              <w:rPr>
                <w:noProof/>
                <w:webHidden/>
              </w:rPr>
              <w:t>5</w:t>
            </w:r>
            <w:r w:rsidR="008B0689">
              <w:rPr>
                <w:noProof/>
                <w:webHidden/>
              </w:rPr>
              <w:fldChar w:fldCharType="end"/>
            </w:r>
          </w:hyperlink>
        </w:p>
        <w:p w14:paraId="6AB46B76" w14:textId="264BE49F" w:rsidR="008B0689" w:rsidRDefault="00497930">
          <w:pPr>
            <w:pStyle w:val="TOC2"/>
            <w:tabs>
              <w:tab w:val="right" w:leader="dot" w:pos="9016"/>
            </w:tabs>
            <w:rPr>
              <w:rFonts w:asciiTheme="minorHAnsi" w:eastAsiaTheme="minorEastAsia" w:hAnsiTheme="minorHAnsi"/>
              <w:noProof/>
              <w:lang w:eastAsia="en-GB"/>
            </w:rPr>
          </w:pPr>
          <w:hyperlink w:anchor="_Toc536619434" w:history="1">
            <w:r w:rsidR="008B0689" w:rsidRPr="00CF3D64">
              <w:rPr>
                <w:rStyle w:val="Hyperlink"/>
                <w:rFonts w:cs="Arial"/>
                <w:noProof/>
              </w:rPr>
              <w:t>Purpose of the Code of Conduct</w:t>
            </w:r>
            <w:r w:rsidR="008B0689">
              <w:rPr>
                <w:noProof/>
                <w:webHidden/>
              </w:rPr>
              <w:tab/>
            </w:r>
            <w:r w:rsidR="008B0689">
              <w:rPr>
                <w:noProof/>
                <w:webHidden/>
              </w:rPr>
              <w:fldChar w:fldCharType="begin"/>
            </w:r>
            <w:r w:rsidR="008B0689">
              <w:rPr>
                <w:noProof/>
                <w:webHidden/>
              </w:rPr>
              <w:instrText xml:space="preserve"> PAGEREF _Toc536619434 \h </w:instrText>
            </w:r>
            <w:r w:rsidR="008B0689">
              <w:rPr>
                <w:noProof/>
                <w:webHidden/>
              </w:rPr>
            </w:r>
            <w:r w:rsidR="008B0689">
              <w:rPr>
                <w:noProof/>
                <w:webHidden/>
              </w:rPr>
              <w:fldChar w:fldCharType="separate"/>
            </w:r>
            <w:r w:rsidR="008B0689">
              <w:rPr>
                <w:noProof/>
                <w:webHidden/>
              </w:rPr>
              <w:t>5</w:t>
            </w:r>
            <w:r w:rsidR="008B0689">
              <w:rPr>
                <w:noProof/>
                <w:webHidden/>
              </w:rPr>
              <w:fldChar w:fldCharType="end"/>
            </w:r>
          </w:hyperlink>
        </w:p>
        <w:p w14:paraId="268B8A06" w14:textId="6BD65F76" w:rsidR="008B0689" w:rsidRDefault="00497930">
          <w:pPr>
            <w:pStyle w:val="TOC2"/>
            <w:tabs>
              <w:tab w:val="right" w:leader="dot" w:pos="9016"/>
            </w:tabs>
            <w:rPr>
              <w:rFonts w:asciiTheme="minorHAnsi" w:eastAsiaTheme="minorEastAsia" w:hAnsiTheme="minorHAnsi"/>
              <w:noProof/>
              <w:lang w:eastAsia="en-GB"/>
            </w:rPr>
          </w:pPr>
          <w:hyperlink w:anchor="_Toc536619435" w:history="1">
            <w:r w:rsidR="008B0689" w:rsidRPr="00CF3D64">
              <w:rPr>
                <w:rStyle w:val="Hyperlink"/>
                <w:rFonts w:cs="Arial"/>
                <w:noProof/>
              </w:rPr>
              <w:t>Application of the Code of Conduct</w:t>
            </w:r>
            <w:r w:rsidR="008B0689">
              <w:rPr>
                <w:noProof/>
                <w:webHidden/>
              </w:rPr>
              <w:tab/>
            </w:r>
            <w:r w:rsidR="008B0689">
              <w:rPr>
                <w:noProof/>
                <w:webHidden/>
              </w:rPr>
              <w:fldChar w:fldCharType="begin"/>
            </w:r>
            <w:r w:rsidR="008B0689">
              <w:rPr>
                <w:noProof/>
                <w:webHidden/>
              </w:rPr>
              <w:instrText xml:space="preserve"> PAGEREF _Toc536619435 \h </w:instrText>
            </w:r>
            <w:r w:rsidR="008B0689">
              <w:rPr>
                <w:noProof/>
                <w:webHidden/>
              </w:rPr>
            </w:r>
            <w:r w:rsidR="008B0689">
              <w:rPr>
                <w:noProof/>
                <w:webHidden/>
              </w:rPr>
              <w:fldChar w:fldCharType="separate"/>
            </w:r>
            <w:r w:rsidR="008B0689">
              <w:rPr>
                <w:noProof/>
                <w:webHidden/>
              </w:rPr>
              <w:t>6</w:t>
            </w:r>
            <w:r w:rsidR="008B0689">
              <w:rPr>
                <w:noProof/>
                <w:webHidden/>
              </w:rPr>
              <w:fldChar w:fldCharType="end"/>
            </w:r>
          </w:hyperlink>
        </w:p>
        <w:p w14:paraId="523AE132" w14:textId="09E90734" w:rsidR="008B0689" w:rsidRDefault="00497930">
          <w:pPr>
            <w:pStyle w:val="TOC2"/>
            <w:tabs>
              <w:tab w:val="right" w:leader="dot" w:pos="9016"/>
            </w:tabs>
            <w:rPr>
              <w:rFonts w:asciiTheme="minorHAnsi" w:eastAsiaTheme="minorEastAsia" w:hAnsiTheme="minorHAnsi"/>
              <w:noProof/>
              <w:lang w:eastAsia="en-GB"/>
            </w:rPr>
          </w:pPr>
          <w:hyperlink w:anchor="_Toc536619436" w:history="1">
            <w:r w:rsidR="008B0689" w:rsidRPr="00CF3D64">
              <w:rPr>
                <w:rStyle w:val="Hyperlink"/>
                <w:rFonts w:cs="Arial"/>
                <w:noProof/>
              </w:rPr>
              <w:t>Code of Conduct - Personal Responsibilities</w:t>
            </w:r>
            <w:r w:rsidR="008B0689">
              <w:rPr>
                <w:noProof/>
                <w:webHidden/>
              </w:rPr>
              <w:tab/>
            </w:r>
            <w:r w:rsidR="008B0689">
              <w:rPr>
                <w:noProof/>
                <w:webHidden/>
              </w:rPr>
              <w:fldChar w:fldCharType="begin"/>
            </w:r>
            <w:r w:rsidR="008B0689">
              <w:rPr>
                <w:noProof/>
                <w:webHidden/>
              </w:rPr>
              <w:instrText xml:space="preserve"> PAGEREF _Toc536619436 \h </w:instrText>
            </w:r>
            <w:r w:rsidR="008B0689">
              <w:rPr>
                <w:noProof/>
                <w:webHidden/>
              </w:rPr>
            </w:r>
            <w:r w:rsidR="008B0689">
              <w:rPr>
                <w:noProof/>
                <w:webHidden/>
              </w:rPr>
              <w:fldChar w:fldCharType="separate"/>
            </w:r>
            <w:r w:rsidR="008B0689">
              <w:rPr>
                <w:noProof/>
                <w:webHidden/>
              </w:rPr>
              <w:t>6</w:t>
            </w:r>
            <w:r w:rsidR="008B0689">
              <w:rPr>
                <w:noProof/>
                <w:webHidden/>
              </w:rPr>
              <w:fldChar w:fldCharType="end"/>
            </w:r>
          </w:hyperlink>
        </w:p>
        <w:p w14:paraId="37DE0CE9" w14:textId="6257A9C6" w:rsidR="008B0689" w:rsidRDefault="00497930">
          <w:pPr>
            <w:pStyle w:val="TOC2"/>
            <w:tabs>
              <w:tab w:val="right" w:leader="dot" w:pos="9016"/>
            </w:tabs>
            <w:rPr>
              <w:rFonts w:asciiTheme="minorHAnsi" w:eastAsiaTheme="minorEastAsia" w:hAnsiTheme="minorHAnsi"/>
              <w:noProof/>
              <w:lang w:eastAsia="en-GB"/>
            </w:rPr>
          </w:pPr>
          <w:hyperlink w:anchor="_Toc536619437" w:history="1">
            <w:r w:rsidR="008B0689" w:rsidRPr="00CF3D64">
              <w:rPr>
                <w:rStyle w:val="Hyperlink"/>
                <w:rFonts w:cs="Arial"/>
                <w:noProof/>
              </w:rPr>
              <w:t>Quality control</w:t>
            </w:r>
            <w:r w:rsidR="008B0689">
              <w:rPr>
                <w:noProof/>
                <w:webHidden/>
              </w:rPr>
              <w:tab/>
            </w:r>
            <w:r w:rsidR="008B0689">
              <w:rPr>
                <w:noProof/>
                <w:webHidden/>
              </w:rPr>
              <w:fldChar w:fldCharType="begin"/>
            </w:r>
            <w:r w:rsidR="008B0689">
              <w:rPr>
                <w:noProof/>
                <w:webHidden/>
              </w:rPr>
              <w:instrText xml:space="preserve"> PAGEREF _Toc536619437 \h </w:instrText>
            </w:r>
            <w:r w:rsidR="008B0689">
              <w:rPr>
                <w:noProof/>
                <w:webHidden/>
              </w:rPr>
            </w:r>
            <w:r w:rsidR="008B0689">
              <w:rPr>
                <w:noProof/>
                <w:webHidden/>
              </w:rPr>
              <w:fldChar w:fldCharType="separate"/>
            </w:r>
            <w:r w:rsidR="008B0689">
              <w:rPr>
                <w:noProof/>
                <w:webHidden/>
              </w:rPr>
              <w:t>7</w:t>
            </w:r>
            <w:r w:rsidR="008B0689">
              <w:rPr>
                <w:noProof/>
                <w:webHidden/>
              </w:rPr>
              <w:fldChar w:fldCharType="end"/>
            </w:r>
          </w:hyperlink>
        </w:p>
        <w:p w14:paraId="513F82E4" w14:textId="0F265AA0" w:rsidR="00C308B3" w:rsidRPr="00063033" w:rsidRDefault="00C308B3">
          <w:r w:rsidRPr="00063033">
            <w:rPr>
              <w:b/>
              <w:bCs/>
              <w:noProof/>
            </w:rPr>
            <w:fldChar w:fldCharType="end"/>
          </w:r>
        </w:p>
      </w:sdtContent>
    </w:sdt>
    <w:p w14:paraId="0C8D4650" w14:textId="77777777" w:rsidR="00C308B3" w:rsidRPr="00063033" w:rsidRDefault="00C308B3" w:rsidP="006B31B6">
      <w:pPr>
        <w:pStyle w:val="Heading2"/>
        <w:rPr>
          <w:rFonts w:ascii="Cambria" w:hAnsi="Cambria" w:cs="Arial"/>
          <w:sz w:val="24"/>
          <w:szCs w:val="22"/>
          <w:u w:val="single"/>
        </w:rPr>
      </w:pPr>
    </w:p>
    <w:p w14:paraId="22CF2A9B" w14:textId="77777777" w:rsidR="00C308B3" w:rsidRPr="00063033" w:rsidRDefault="00C308B3" w:rsidP="006B31B6">
      <w:pPr>
        <w:pStyle w:val="Heading2"/>
        <w:rPr>
          <w:rFonts w:ascii="Cambria" w:hAnsi="Cambria" w:cs="Arial"/>
          <w:sz w:val="24"/>
          <w:szCs w:val="22"/>
          <w:u w:val="single"/>
        </w:rPr>
      </w:pPr>
    </w:p>
    <w:p w14:paraId="00A230FD" w14:textId="77777777" w:rsidR="00C308B3" w:rsidRPr="00063033" w:rsidRDefault="00C308B3" w:rsidP="006B31B6">
      <w:pPr>
        <w:pStyle w:val="Heading2"/>
        <w:rPr>
          <w:rFonts w:ascii="Cambria" w:hAnsi="Cambria" w:cs="Arial"/>
          <w:sz w:val="24"/>
          <w:szCs w:val="22"/>
          <w:u w:val="single"/>
        </w:rPr>
      </w:pPr>
    </w:p>
    <w:p w14:paraId="693E019F" w14:textId="77777777" w:rsidR="009D3A8F" w:rsidRPr="00063033" w:rsidRDefault="009D3A8F" w:rsidP="009D3A8F"/>
    <w:p w14:paraId="0AD114F2" w14:textId="77777777" w:rsidR="009D3A8F" w:rsidRPr="00063033" w:rsidRDefault="009D3A8F" w:rsidP="009D3A8F"/>
    <w:p w14:paraId="121D413D" w14:textId="77777777" w:rsidR="009D3A8F" w:rsidRPr="00063033" w:rsidRDefault="009D3A8F" w:rsidP="009D3A8F"/>
    <w:p w14:paraId="075C72EB" w14:textId="77777777" w:rsidR="009D3A8F" w:rsidRPr="00063033" w:rsidRDefault="009D3A8F" w:rsidP="009D3A8F"/>
    <w:p w14:paraId="00B145DE" w14:textId="77777777" w:rsidR="00C308B3" w:rsidRPr="00063033" w:rsidRDefault="00C308B3" w:rsidP="006B31B6">
      <w:pPr>
        <w:pStyle w:val="Heading2"/>
        <w:rPr>
          <w:rFonts w:ascii="Cambria" w:hAnsi="Cambria" w:cs="Arial"/>
          <w:sz w:val="24"/>
          <w:szCs w:val="22"/>
          <w:u w:val="single"/>
        </w:rPr>
      </w:pPr>
    </w:p>
    <w:p w14:paraId="2BD1F45F" w14:textId="77777777" w:rsidR="00C308B3" w:rsidRPr="00063033" w:rsidRDefault="00C308B3" w:rsidP="006B31B6">
      <w:pPr>
        <w:pStyle w:val="Heading2"/>
        <w:rPr>
          <w:rFonts w:ascii="Cambria" w:hAnsi="Cambria" w:cs="Arial"/>
          <w:sz w:val="24"/>
          <w:szCs w:val="22"/>
          <w:u w:val="single"/>
        </w:rPr>
      </w:pPr>
    </w:p>
    <w:p w14:paraId="3098A61F" w14:textId="1654193F" w:rsidR="00F919A6" w:rsidRPr="00063033" w:rsidRDefault="00F919A6" w:rsidP="00F919A6"/>
    <w:p w14:paraId="335939AA" w14:textId="3C94433B" w:rsidR="00896C3D" w:rsidRPr="00063033" w:rsidRDefault="00896C3D" w:rsidP="00F919A6"/>
    <w:p w14:paraId="1EE3F791" w14:textId="2A9D33F1" w:rsidR="00896C3D" w:rsidRPr="00063033" w:rsidRDefault="00896C3D" w:rsidP="00F919A6"/>
    <w:p w14:paraId="6BDE7C37" w14:textId="515037C0" w:rsidR="00896C3D" w:rsidRPr="00063033" w:rsidRDefault="00896C3D" w:rsidP="00F919A6"/>
    <w:p w14:paraId="0D779EA3" w14:textId="410D9D8B" w:rsidR="00896C3D" w:rsidRPr="00063033" w:rsidRDefault="00896C3D" w:rsidP="00F919A6"/>
    <w:p w14:paraId="4261BE87" w14:textId="3AD72380" w:rsidR="00896C3D" w:rsidRPr="00063033" w:rsidRDefault="00896C3D" w:rsidP="00F919A6"/>
    <w:p w14:paraId="6A79B2E6" w14:textId="59D113BF" w:rsidR="00896C3D" w:rsidRPr="00063033" w:rsidRDefault="00896C3D" w:rsidP="00F919A6"/>
    <w:p w14:paraId="44EF5955" w14:textId="2D42EEA4" w:rsidR="00896C3D" w:rsidRPr="00063033" w:rsidRDefault="00896C3D" w:rsidP="00F919A6"/>
    <w:p w14:paraId="7BC9DE78" w14:textId="0A689A15" w:rsidR="00896C3D" w:rsidRPr="00063033" w:rsidRDefault="00896C3D" w:rsidP="00F919A6"/>
    <w:p w14:paraId="69EBCE19" w14:textId="77777777" w:rsidR="00896C3D" w:rsidRPr="00063033" w:rsidRDefault="00896C3D" w:rsidP="00F919A6"/>
    <w:p w14:paraId="6B29CEC9" w14:textId="77777777" w:rsidR="00F919A6" w:rsidRPr="00063033" w:rsidRDefault="00F919A6" w:rsidP="006B31B6">
      <w:pPr>
        <w:pStyle w:val="Heading2"/>
        <w:rPr>
          <w:rFonts w:ascii="Cambria" w:hAnsi="Cambria" w:cs="Arial"/>
          <w:sz w:val="24"/>
          <w:szCs w:val="22"/>
          <w:u w:val="single"/>
        </w:rPr>
      </w:pPr>
    </w:p>
    <w:p w14:paraId="3DEEDD35" w14:textId="77777777" w:rsidR="00F919A6" w:rsidRPr="00063033" w:rsidRDefault="00F919A6" w:rsidP="00F919A6"/>
    <w:p w14:paraId="0FA916F2" w14:textId="77777777" w:rsidR="00F919A6" w:rsidRPr="00063033" w:rsidRDefault="00F919A6" w:rsidP="006B31B6">
      <w:pPr>
        <w:pStyle w:val="Heading2"/>
        <w:rPr>
          <w:rFonts w:ascii="Cambria" w:hAnsi="Cambria" w:cs="Arial"/>
          <w:sz w:val="24"/>
          <w:szCs w:val="22"/>
          <w:u w:val="single"/>
        </w:rPr>
      </w:pPr>
    </w:p>
    <w:p w14:paraId="64E1E979" w14:textId="1CA063D6" w:rsidR="00755532" w:rsidRPr="00063033" w:rsidRDefault="00755532" w:rsidP="00755532"/>
    <w:p w14:paraId="5022C775" w14:textId="3AC5A71C" w:rsidR="00E72BD9" w:rsidRPr="00063033" w:rsidRDefault="00E72BD9" w:rsidP="00755532"/>
    <w:p w14:paraId="4BA8B1C4" w14:textId="77777777" w:rsidR="00E72BD9" w:rsidRPr="00063033" w:rsidRDefault="00E72BD9" w:rsidP="00755532"/>
    <w:p w14:paraId="5BD67973" w14:textId="44F549B8" w:rsidR="00E72BD9" w:rsidRPr="00063033" w:rsidRDefault="00E72BD9" w:rsidP="00E72BD9">
      <w:pPr>
        <w:pStyle w:val="Heading2"/>
        <w:rPr>
          <w:rFonts w:ascii="Cambria" w:hAnsi="Cambria" w:cs="Arial"/>
          <w:sz w:val="24"/>
          <w:szCs w:val="22"/>
          <w:u w:val="single"/>
        </w:rPr>
      </w:pPr>
      <w:bookmarkStart w:id="0" w:name="_Toc536619429"/>
      <w:r w:rsidRPr="00063033">
        <w:rPr>
          <w:rFonts w:ascii="Cambria" w:hAnsi="Cambria" w:cs="Arial"/>
          <w:sz w:val="24"/>
          <w:szCs w:val="22"/>
          <w:u w:val="single"/>
        </w:rPr>
        <w:t>Team Project Brief</w:t>
      </w:r>
      <w:bookmarkEnd w:id="0"/>
    </w:p>
    <w:p w14:paraId="1119E420" w14:textId="3E715BE2" w:rsidR="00E72BD9" w:rsidRPr="00063033" w:rsidRDefault="00E72BD9" w:rsidP="00E72BD9"/>
    <w:p w14:paraId="1DDEB543" w14:textId="29683FF5" w:rsidR="000A1363" w:rsidRPr="00063033" w:rsidRDefault="000A1363" w:rsidP="00E72BD9"/>
    <w:p w14:paraId="1F6A6ED3" w14:textId="77777777" w:rsidR="000A1363" w:rsidRPr="00063033" w:rsidRDefault="000A1363" w:rsidP="00E72BD9"/>
    <w:tbl>
      <w:tblPr>
        <w:tblStyle w:val="TableGrid"/>
        <w:tblW w:w="0" w:type="auto"/>
        <w:tblLook w:val="04A0" w:firstRow="1" w:lastRow="0" w:firstColumn="1" w:lastColumn="0" w:noHBand="0" w:noVBand="1"/>
      </w:tblPr>
      <w:tblGrid>
        <w:gridCol w:w="1478"/>
        <w:gridCol w:w="3063"/>
        <w:gridCol w:w="4475"/>
      </w:tblGrid>
      <w:tr w:rsidR="00E72BD9" w:rsidRPr="00063033" w14:paraId="17882BC2" w14:textId="77777777" w:rsidTr="008746F2">
        <w:tc>
          <w:tcPr>
            <w:tcW w:w="4541" w:type="dxa"/>
            <w:gridSpan w:val="2"/>
          </w:tcPr>
          <w:p w14:paraId="4DFE2417" w14:textId="77777777" w:rsidR="00E72BD9" w:rsidRPr="00063033" w:rsidRDefault="00E72BD9" w:rsidP="008746F2">
            <w:pPr>
              <w:spacing w:before="40" w:after="40"/>
            </w:pPr>
            <w:r w:rsidRPr="00063033">
              <w:t>Group Member Name</w:t>
            </w:r>
          </w:p>
        </w:tc>
        <w:tc>
          <w:tcPr>
            <w:tcW w:w="4475" w:type="dxa"/>
          </w:tcPr>
          <w:p w14:paraId="29BB751A" w14:textId="77777777" w:rsidR="00E72BD9" w:rsidRPr="00063033" w:rsidRDefault="00E72BD9" w:rsidP="008746F2">
            <w:pPr>
              <w:spacing w:before="40" w:after="40"/>
            </w:pPr>
            <w:r w:rsidRPr="00063033">
              <w:t>Programme</w:t>
            </w:r>
          </w:p>
        </w:tc>
      </w:tr>
      <w:tr w:rsidR="00E72BD9" w:rsidRPr="00063033" w14:paraId="1E8CAD78" w14:textId="77777777" w:rsidTr="008746F2">
        <w:tc>
          <w:tcPr>
            <w:tcW w:w="4541" w:type="dxa"/>
            <w:gridSpan w:val="2"/>
          </w:tcPr>
          <w:p w14:paraId="5E0365A0" w14:textId="7F75FD67" w:rsidR="00E72BD9" w:rsidRPr="00063033" w:rsidRDefault="00E72BD9" w:rsidP="008746F2">
            <w:pPr>
              <w:spacing w:before="40" w:after="40"/>
            </w:pPr>
            <w:r w:rsidRPr="00063033">
              <w:t>Neetan Briah (W16028251)</w:t>
            </w:r>
          </w:p>
        </w:tc>
        <w:tc>
          <w:tcPr>
            <w:tcW w:w="4475" w:type="dxa"/>
          </w:tcPr>
          <w:p w14:paraId="435E9526" w14:textId="5EEBCE71" w:rsidR="00E72BD9" w:rsidRPr="00063033" w:rsidRDefault="00E72BD9" w:rsidP="008746F2">
            <w:pPr>
              <w:spacing w:before="40" w:after="40"/>
            </w:pPr>
            <w:r w:rsidRPr="00063033">
              <w:t>Computer Science</w:t>
            </w:r>
          </w:p>
        </w:tc>
      </w:tr>
      <w:tr w:rsidR="00E72BD9" w:rsidRPr="00063033" w14:paraId="0213F50F" w14:textId="77777777" w:rsidTr="008746F2">
        <w:tc>
          <w:tcPr>
            <w:tcW w:w="4541" w:type="dxa"/>
            <w:gridSpan w:val="2"/>
          </w:tcPr>
          <w:p w14:paraId="15E7A632" w14:textId="05520798" w:rsidR="00E72BD9" w:rsidRPr="00063033" w:rsidRDefault="00E72BD9" w:rsidP="008746F2">
            <w:pPr>
              <w:spacing w:before="40" w:after="40"/>
            </w:pPr>
            <w:r w:rsidRPr="00063033">
              <w:t>Aows Rashad (W</w:t>
            </w:r>
            <w:r w:rsidR="00943650" w:rsidRPr="00063033">
              <w:t>16024005</w:t>
            </w:r>
            <w:r w:rsidRPr="00063033">
              <w:t>)</w:t>
            </w:r>
          </w:p>
        </w:tc>
        <w:tc>
          <w:tcPr>
            <w:tcW w:w="4475" w:type="dxa"/>
          </w:tcPr>
          <w:p w14:paraId="72DF7838" w14:textId="6B6E8C3D" w:rsidR="00E72BD9" w:rsidRPr="00063033" w:rsidRDefault="00E72BD9" w:rsidP="008746F2">
            <w:pPr>
              <w:spacing w:before="40" w:after="40"/>
            </w:pPr>
            <w:r w:rsidRPr="00063033">
              <w:t>Computer Science with Web Development</w:t>
            </w:r>
          </w:p>
        </w:tc>
      </w:tr>
      <w:tr w:rsidR="00E72BD9" w:rsidRPr="00063033" w14:paraId="59B9B6F3" w14:textId="77777777" w:rsidTr="008746F2">
        <w:tc>
          <w:tcPr>
            <w:tcW w:w="4541" w:type="dxa"/>
            <w:gridSpan w:val="2"/>
          </w:tcPr>
          <w:p w14:paraId="52ACE58A" w14:textId="27F6F416" w:rsidR="00E72BD9" w:rsidRPr="00063033" w:rsidRDefault="00E72BD9" w:rsidP="008746F2">
            <w:pPr>
              <w:spacing w:before="40" w:after="40"/>
            </w:pPr>
            <w:r w:rsidRPr="00063033">
              <w:t>Lee Haley (W</w:t>
            </w:r>
            <w:r w:rsidR="00657475" w:rsidRPr="00063033">
              <w:t>16014111</w:t>
            </w:r>
            <w:r w:rsidRPr="00063033">
              <w:t>)</w:t>
            </w:r>
          </w:p>
        </w:tc>
        <w:tc>
          <w:tcPr>
            <w:tcW w:w="4475" w:type="dxa"/>
          </w:tcPr>
          <w:p w14:paraId="4DEEB59A" w14:textId="21DE7FE6" w:rsidR="00E72BD9" w:rsidRPr="00063033" w:rsidRDefault="00E72BD9" w:rsidP="008746F2">
            <w:pPr>
              <w:spacing w:before="40" w:after="40"/>
            </w:pPr>
            <w:r w:rsidRPr="00063033">
              <w:t>Computer Science with Web Development</w:t>
            </w:r>
          </w:p>
        </w:tc>
      </w:tr>
      <w:tr w:rsidR="00E72BD9" w:rsidRPr="00063033" w14:paraId="0A83D3A2" w14:textId="77777777" w:rsidTr="008746F2">
        <w:tc>
          <w:tcPr>
            <w:tcW w:w="4541" w:type="dxa"/>
            <w:gridSpan w:val="2"/>
          </w:tcPr>
          <w:p w14:paraId="44AC7898" w14:textId="2C97ECB7" w:rsidR="00E72BD9" w:rsidRPr="00063033" w:rsidRDefault="00E72BD9" w:rsidP="008746F2">
            <w:pPr>
              <w:spacing w:before="40" w:after="40"/>
            </w:pPr>
            <w:r w:rsidRPr="00063033">
              <w:t>Jordan Delaney (W</w:t>
            </w:r>
            <w:r w:rsidR="00D6308B">
              <w:t>16015149</w:t>
            </w:r>
            <w:r w:rsidRPr="00063033">
              <w:t>)</w:t>
            </w:r>
          </w:p>
        </w:tc>
        <w:tc>
          <w:tcPr>
            <w:tcW w:w="4475" w:type="dxa"/>
          </w:tcPr>
          <w:p w14:paraId="279B43C6" w14:textId="1B96A896" w:rsidR="00E72BD9" w:rsidRPr="00063033" w:rsidRDefault="00E72BD9" w:rsidP="008746F2">
            <w:pPr>
              <w:spacing w:before="40" w:after="40"/>
            </w:pPr>
            <w:r w:rsidRPr="00063033">
              <w:t>Computer Science with Web Development</w:t>
            </w:r>
          </w:p>
        </w:tc>
      </w:tr>
      <w:tr w:rsidR="00E72BD9" w:rsidRPr="00063033" w14:paraId="2F3B3AC9" w14:textId="77777777" w:rsidTr="008746F2">
        <w:tc>
          <w:tcPr>
            <w:tcW w:w="4541" w:type="dxa"/>
            <w:gridSpan w:val="2"/>
          </w:tcPr>
          <w:p w14:paraId="7E5A9303" w14:textId="77777777" w:rsidR="00E72BD9" w:rsidRPr="00063033" w:rsidRDefault="00E72BD9" w:rsidP="008746F2">
            <w:pPr>
              <w:spacing w:before="40" w:after="40"/>
            </w:pPr>
          </w:p>
        </w:tc>
        <w:tc>
          <w:tcPr>
            <w:tcW w:w="4475" w:type="dxa"/>
          </w:tcPr>
          <w:p w14:paraId="73C6DDE3" w14:textId="77777777" w:rsidR="00E72BD9" w:rsidRPr="00063033" w:rsidRDefault="00E72BD9" w:rsidP="008746F2">
            <w:pPr>
              <w:spacing w:before="40" w:after="40"/>
            </w:pPr>
          </w:p>
        </w:tc>
      </w:tr>
      <w:tr w:rsidR="00E72BD9" w:rsidRPr="00063033" w14:paraId="70036A8E" w14:textId="77777777" w:rsidTr="008746F2">
        <w:tc>
          <w:tcPr>
            <w:tcW w:w="9016" w:type="dxa"/>
            <w:gridSpan w:val="3"/>
          </w:tcPr>
          <w:p w14:paraId="0E4B0B76" w14:textId="77777777" w:rsidR="00E72BD9" w:rsidRPr="00063033" w:rsidRDefault="00E72BD9" w:rsidP="008746F2">
            <w:pPr>
              <w:spacing w:before="40" w:after="40"/>
            </w:pPr>
            <w:r w:rsidRPr="00063033">
              <w:t>Project Idea (One sentence)</w:t>
            </w:r>
          </w:p>
        </w:tc>
      </w:tr>
      <w:tr w:rsidR="00E72BD9" w:rsidRPr="00063033" w14:paraId="1BD6D399" w14:textId="77777777" w:rsidTr="008746F2">
        <w:trPr>
          <w:trHeight w:val="375"/>
        </w:trPr>
        <w:tc>
          <w:tcPr>
            <w:tcW w:w="9016" w:type="dxa"/>
            <w:gridSpan w:val="3"/>
          </w:tcPr>
          <w:p w14:paraId="4E1BCEBC" w14:textId="77777777" w:rsidR="00E72BD9" w:rsidRPr="00063033" w:rsidRDefault="00E72BD9" w:rsidP="008746F2">
            <w:pPr>
              <w:spacing w:before="40" w:after="40"/>
            </w:pPr>
            <w:r w:rsidRPr="00063033">
              <w:t>Produce an online web-based system for a local running group.</w:t>
            </w:r>
          </w:p>
        </w:tc>
      </w:tr>
      <w:tr w:rsidR="00E72BD9" w:rsidRPr="00063033" w14:paraId="23CF13D2" w14:textId="77777777" w:rsidTr="008746F2">
        <w:trPr>
          <w:trHeight w:val="410"/>
        </w:trPr>
        <w:tc>
          <w:tcPr>
            <w:tcW w:w="9016" w:type="dxa"/>
            <w:gridSpan w:val="3"/>
          </w:tcPr>
          <w:p w14:paraId="1B804B22" w14:textId="77777777" w:rsidR="00E72BD9" w:rsidRPr="00063033" w:rsidRDefault="00E72BD9" w:rsidP="008746F2">
            <w:pPr>
              <w:spacing w:before="40" w:after="40"/>
            </w:pPr>
            <w:r w:rsidRPr="00063033">
              <w:t>Explanation (one paragraph)</w:t>
            </w:r>
          </w:p>
        </w:tc>
      </w:tr>
      <w:tr w:rsidR="00E72BD9" w:rsidRPr="00063033" w14:paraId="37903435" w14:textId="77777777" w:rsidTr="008746F2">
        <w:trPr>
          <w:trHeight w:val="1732"/>
        </w:trPr>
        <w:tc>
          <w:tcPr>
            <w:tcW w:w="9016" w:type="dxa"/>
            <w:gridSpan w:val="3"/>
          </w:tcPr>
          <w:p w14:paraId="5A38292B" w14:textId="77777777" w:rsidR="00E72BD9" w:rsidRPr="00063033" w:rsidRDefault="00E72BD9" w:rsidP="008746F2">
            <w:pPr>
              <w:spacing w:before="40" w:after="40"/>
            </w:pPr>
            <w:r w:rsidRPr="00063033">
              <w:t>A local group of amateur runners who run for fitness and fun also hold regular socials where runners can get together in an informal social setting and talk about routes, ideas for new challenges or even just getting to know other runners better. The group has grown considerably since it was established and they now want to move to a customised online web-based interactive system, which provides an environment for runners to post routes, review routes whilst also supporting the arrangement of runs (either buddying up or as part of a larger group runs) and social events. You have been asked to provide the prototype for this system. The minimum requirements are set out below and it is up to you how you fulfil these; however, you should aim to provide a high level of functionality and a good user experience.</w:t>
            </w:r>
          </w:p>
        </w:tc>
      </w:tr>
      <w:tr w:rsidR="00E72BD9" w:rsidRPr="00063033" w14:paraId="17D3F86B" w14:textId="77777777" w:rsidTr="008746F2">
        <w:trPr>
          <w:trHeight w:val="654"/>
        </w:trPr>
        <w:tc>
          <w:tcPr>
            <w:tcW w:w="1478" w:type="dxa"/>
          </w:tcPr>
          <w:p w14:paraId="322FAA13" w14:textId="77777777" w:rsidR="00E72BD9" w:rsidRPr="00063033" w:rsidRDefault="00E72BD9" w:rsidP="008746F2">
            <w:pPr>
              <w:spacing w:before="40" w:after="40"/>
            </w:pPr>
            <w:r w:rsidRPr="00063033">
              <w:t>Group Work</w:t>
            </w:r>
          </w:p>
        </w:tc>
        <w:tc>
          <w:tcPr>
            <w:tcW w:w="7538" w:type="dxa"/>
            <w:gridSpan w:val="2"/>
          </w:tcPr>
          <w:p w14:paraId="699C660E"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The system must be demonstrated via </w:t>
            </w:r>
            <w:proofErr w:type="spellStart"/>
            <w:r w:rsidRPr="00063033">
              <w:rPr>
                <w:rFonts w:eastAsia="Times New Roman" w:cs="Arial"/>
              </w:rPr>
              <w:t>newnumyspace</w:t>
            </w:r>
            <w:proofErr w:type="spellEnd"/>
            <w:r w:rsidRPr="00063033">
              <w:rPr>
                <w:rFonts w:eastAsia="Times New Roman" w:cs="Arial"/>
              </w:rPr>
              <w:t>.</w:t>
            </w:r>
          </w:p>
          <w:p w14:paraId="3004080B"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must follow a common look and feel that will be designed with accessibility in mind.</w:t>
            </w:r>
          </w:p>
          <w:p w14:paraId="25B5697C"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The system must be secure. </w:t>
            </w:r>
          </w:p>
          <w:p w14:paraId="3B9C8B92"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Users must be appropriately authenticated. </w:t>
            </w:r>
          </w:p>
          <w:p w14:paraId="7FA32B7D"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Different user types must be authorised to perform different roles within the system. </w:t>
            </w:r>
          </w:p>
          <w:p w14:paraId="31C8573E"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Appropriate fields in the underpinning database must be encrypted.</w:t>
            </w:r>
          </w:p>
          <w:p w14:paraId="6DC7B0AD"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must support one of the browsers installed on a university desktop.</w:t>
            </w:r>
          </w:p>
          <w:p w14:paraId="20D1BDCF"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could support multiple browsers.</w:t>
            </w:r>
          </w:p>
          <w:p w14:paraId="296B637A"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should support access by devices with different screen sizes.</w:t>
            </w:r>
          </w:p>
        </w:tc>
      </w:tr>
      <w:tr w:rsidR="00E72BD9" w:rsidRPr="00063033" w14:paraId="66542CD8" w14:textId="77777777" w:rsidTr="008746F2">
        <w:trPr>
          <w:trHeight w:val="654"/>
        </w:trPr>
        <w:tc>
          <w:tcPr>
            <w:tcW w:w="1478" w:type="dxa"/>
          </w:tcPr>
          <w:p w14:paraId="39EDE415" w14:textId="77777777" w:rsidR="00E72BD9" w:rsidRPr="00063033" w:rsidRDefault="00E72BD9" w:rsidP="008746F2">
            <w:pPr>
              <w:spacing w:before="40" w:after="40"/>
            </w:pPr>
            <w:r w:rsidRPr="00063033">
              <w:t>Subsystem 1</w:t>
            </w:r>
          </w:p>
        </w:tc>
        <w:tc>
          <w:tcPr>
            <w:tcW w:w="7538" w:type="dxa"/>
            <w:gridSpan w:val="2"/>
          </w:tcPr>
          <w:p w14:paraId="7653D0D8" w14:textId="77777777" w:rsidR="00E72BD9" w:rsidRPr="00063033" w:rsidRDefault="00E72BD9" w:rsidP="008746F2">
            <w:pPr>
              <w:spacing w:before="40" w:after="40"/>
              <w:rPr>
                <w:u w:val="single"/>
              </w:rPr>
            </w:pPr>
            <w:r w:rsidRPr="00063033">
              <w:rPr>
                <w:u w:val="single"/>
              </w:rPr>
              <w:t>Administration/Users</w:t>
            </w:r>
          </w:p>
          <w:p w14:paraId="087FD8CC" w14:textId="77777777" w:rsidR="00E72BD9" w:rsidRPr="00063033" w:rsidRDefault="00E72BD9" w:rsidP="008746F2">
            <w:pPr>
              <w:spacing w:before="40" w:after="40"/>
            </w:pPr>
            <w:r w:rsidRPr="00063033">
              <w:t xml:space="preserve"> A web-based interactive application which:</w:t>
            </w:r>
          </w:p>
          <w:p w14:paraId="2BACB3FF" w14:textId="77777777" w:rsidR="00E72BD9" w:rsidRPr="00063033" w:rsidRDefault="00E72BD9" w:rsidP="00E72BD9">
            <w:pPr>
              <w:numPr>
                <w:ilvl w:val="0"/>
                <w:numId w:val="15"/>
              </w:numPr>
              <w:spacing w:before="40" w:after="40"/>
              <w:contextualSpacing/>
            </w:pPr>
            <w:r w:rsidRPr="00063033">
              <w:t>Must allow different levels of user (standard member/organising committee member/admin) with different permissions.</w:t>
            </w:r>
          </w:p>
          <w:p w14:paraId="1B8205B8" w14:textId="77777777" w:rsidR="00E72BD9" w:rsidRPr="00063033" w:rsidRDefault="00E72BD9" w:rsidP="00E72BD9">
            <w:pPr>
              <w:numPr>
                <w:ilvl w:val="0"/>
                <w:numId w:val="15"/>
              </w:numPr>
              <w:spacing w:before="40" w:after="40"/>
              <w:contextualSpacing/>
            </w:pPr>
            <w:r w:rsidRPr="00063033">
              <w:t>Must enable user registration and membership (i.e. registration/type of membership) to be confirmed.</w:t>
            </w:r>
          </w:p>
          <w:p w14:paraId="662233A4" w14:textId="77777777" w:rsidR="00E72BD9" w:rsidRPr="00063033" w:rsidRDefault="00E72BD9" w:rsidP="00E72BD9">
            <w:pPr>
              <w:numPr>
                <w:ilvl w:val="0"/>
                <w:numId w:val="15"/>
              </w:numPr>
              <w:spacing w:before="40" w:after="40"/>
              <w:contextualSpacing/>
            </w:pPr>
            <w:r w:rsidRPr="00063033">
              <w:t>Must allow the management of passwords/password resets.</w:t>
            </w:r>
          </w:p>
          <w:p w14:paraId="49240593" w14:textId="77777777" w:rsidR="00E72BD9" w:rsidRPr="00063033" w:rsidRDefault="00E72BD9" w:rsidP="00E72BD9">
            <w:pPr>
              <w:numPr>
                <w:ilvl w:val="0"/>
                <w:numId w:val="15"/>
              </w:numPr>
              <w:spacing w:before="40" w:after="40"/>
              <w:contextualSpacing/>
            </w:pPr>
            <w:r w:rsidRPr="00063033">
              <w:t>Should allow the suspension and deletion of registered user accounts.</w:t>
            </w:r>
          </w:p>
          <w:p w14:paraId="05F6C0EE" w14:textId="77777777" w:rsidR="00E72BD9" w:rsidRPr="00063033" w:rsidRDefault="00E72BD9" w:rsidP="00E72BD9">
            <w:pPr>
              <w:numPr>
                <w:ilvl w:val="0"/>
                <w:numId w:val="15"/>
              </w:numPr>
              <w:spacing w:before="40" w:after="40"/>
              <w:contextualSpacing/>
            </w:pPr>
            <w:r w:rsidRPr="00063033">
              <w:lastRenderedPageBreak/>
              <w:t>Could allow an organising committee member to send an email to all currently registered members and just organising committee members.</w:t>
            </w:r>
          </w:p>
        </w:tc>
      </w:tr>
    </w:tbl>
    <w:p w14:paraId="46495820" w14:textId="55FBD71F" w:rsidR="00E72BD9" w:rsidRPr="00063033" w:rsidRDefault="00E72BD9" w:rsidP="00E72BD9">
      <w:pPr>
        <w:rPr>
          <w:rFonts w:eastAsiaTheme="minorEastAsia"/>
          <w:lang w:eastAsia="zh-CN"/>
        </w:rPr>
      </w:pPr>
    </w:p>
    <w:tbl>
      <w:tblPr>
        <w:tblStyle w:val="TableGrid"/>
        <w:tblW w:w="0" w:type="auto"/>
        <w:tblLook w:val="04A0" w:firstRow="1" w:lastRow="0" w:firstColumn="1" w:lastColumn="0" w:noHBand="0" w:noVBand="1"/>
      </w:tblPr>
      <w:tblGrid>
        <w:gridCol w:w="1478"/>
        <w:gridCol w:w="7538"/>
      </w:tblGrid>
      <w:tr w:rsidR="00E72BD9" w:rsidRPr="00063033" w14:paraId="6B41DC41" w14:textId="77777777" w:rsidTr="008746F2">
        <w:trPr>
          <w:trHeight w:val="654"/>
        </w:trPr>
        <w:tc>
          <w:tcPr>
            <w:tcW w:w="1478" w:type="dxa"/>
          </w:tcPr>
          <w:p w14:paraId="06C68E8F" w14:textId="77777777" w:rsidR="00E72BD9" w:rsidRPr="00063033" w:rsidRDefault="00E72BD9" w:rsidP="008746F2">
            <w:pPr>
              <w:spacing w:before="40" w:after="40"/>
            </w:pPr>
            <w:r w:rsidRPr="00063033">
              <w:t>Subsystem 2</w:t>
            </w:r>
          </w:p>
        </w:tc>
        <w:tc>
          <w:tcPr>
            <w:tcW w:w="7538" w:type="dxa"/>
          </w:tcPr>
          <w:p w14:paraId="0A57A9A4" w14:textId="77777777" w:rsidR="00E72BD9" w:rsidRPr="00063033" w:rsidRDefault="00E72BD9" w:rsidP="008746F2">
            <w:pPr>
              <w:spacing w:before="40" w:after="40"/>
              <w:rPr>
                <w:u w:val="single"/>
              </w:rPr>
            </w:pPr>
            <w:r w:rsidRPr="00063033">
              <w:rPr>
                <w:u w:val="single"/>
              </w:rPr>
              <w:t>Route Rating and Recommendation</w:t>
            </w:r>
          </w:p>
          <w:p w14:paraId="6013BA10" w14:textId="77777777" w:rsidR="00E72BD9" w:rsidRPr="00063033" w:rsidRDefault="00E72BD9" w:rsidP="008746F2">
            <w:pPr>
              <w:spacing w:before="40" w:after="40"/>
            </w:pPr>
            <w:r w:rsidRPr="00063033">
              <w:t>A web-based interactive system which:</w:t>
            </w:r>
          </w:p>
          <w:p w14:paraId="6FD5EE92" w14:textId="77777777" w:rsidR="00E72BD9" w:rsidRPr="00063033" w:rsidRDefault="00E72BD9" w:rsidP="00E72BD9">
            <w:pPr>
              <w:numPr>
                <w:ilvl w:val="0"/>
                <w:numId w:val="16"/>
              </w:numPr>
              <w:spacing w:before="40" w:after="40"/>
              <w:contextualSpacing/>
            </w:pPr>
            <w:r w:rsidRPr="00063033">
              <w:t xml:space="preserve">Must allow all registered members to suggest/recommend routes (i.e. create, edit, delete route suggestions based on text and graphic route representations). </w:t>
            </w:r>
          </w:p>
          <w:p w14:paraId="7D2E536B" w14:textId="77777777" w:rsidR="00E72BD9" w:rsidRPr="00063033" w:rsidRDefault="00E72BD9" w:rsidP="00E72BD9">
            <w:pPr>
              <w:numPr>
                <w:ilvl w:val="0"/>
                <w:numId w:val="16"/>
              </w:numPr>
              <w:spacing w:before="40" w:after="40"/>
              <w:contextualSpacing/>
            </w:pPr>
            <w:r w:rsidRPr="00063033">
              <w:t>Must enable other registered members to rate a suggested route.</w:t>
            </w:r>
          </w:p>
          <w:p w14:paraId="75431DCA" w14:textId="77777777" w:rsidR="00E72BD9" w:rsidRPr="00063033" w:rsidRDefault="00E72BD9" w:rsidP="00E72BD9">
            <w:pPr>
              <w:numPr>
                <w:ilvl w:val="0"/>
                <w:numId w:val="16"/>
              </w:numPr>
              <w:spacing w:before="40" w:after="40"/>
              <w:contextualSpacing/>
            </w:pPr>
            <w:r w:rsidRPr="00063033">
              <w:t xml:space="preserve">Must enable other registered members to leave reviews (i.e. comment on) a suggested route. </w:t>
            </w:r>
          </w:p>
          <w:p w14:paraId="2ADABA35" w14:textId="77777777" w:rsidR="00E72BD9" w:rsidRPr="00063033" w:rsidRDefault="00E72BD9" w:rsidP="00E72BD9">
            <w:pPr>
              <w:numPr>
                <w:ilvl w:val="0"/>
                <w:numId w:val="16"/>
              </w:numPr>
              <w:spacing w:before="40" w:after="40"/>
              <w:contextualSpacing/>
            </w:pPr>
            <w:r w:rsidRPr="00063033">
              <w:t xml:space="preserve">Should allow an organising committee member to suspend, edit or delete a suggest route or review. </w:t>
            </w:r>
          </w:p>
          <w:p w14:paraId="2426456B" w14:textId="77777777" w:rsidR="00E72BD9" w:rsidRPr="00063033" w:rsidRDefault="00E72BD9" w:rsidP="00E72BD9">
            <w:pPr>
              <w:numPr>
                <w:ilvl w:val="0"/>
                <w:numId w:val="16"/>
              </w:numPr>
              <w:spacing w:before="40" w:after="40"/>
              <w:contextualSpacing/>
            </w:pPr>
            <w:r w:rsidRPr="00063033">
              <w:t xml:space="preserve">Could allow a registered member to report/flag concerns over inappropriate content in a suggested route or review. </w:t>
            </w:r>
          </w:p>
        </w:tc>
      </w:tr>
      <w:tr w:rsidR="00E72BD9" w:rsidRPr="00063033" w14:paraId="658CFAD4" w14:textId="77777777" w:rsidTr="008746F2">
        <w:trPr>
          <w:trHeight w:val="654"/>
        </w:trPr>
        <w:tc>
          <w:tcPr>
            <w:tcW w:w="1478" w:type="dxa"/>
          </w:tcPr>
          <w:p w14:paraId="58ABA744" w14:textId="77777777" w:rsidR="00E72BD9" w:rsidRPr="00063033" w:rsidRDefault="00E72BD9" w:rsidP="008746F2">
            <w:pPr>
              <w:spacing w:before="40" w:after="40"/>
            </w:pPr>
            <w:r w:rsidRPr="00063033">
              <w:t>Subsystem 3</w:t>
            </w:r>
          </w:p>
        </w:tc>
        <w:tc>
          <w:tcPr>
            <w:tcW w:w="7538" w:type="dxa"/>
          </w:tcPr>
          <w:p w14:paraId="4C3CCD12" w14:textId="77777777" w:rsidR="00E72BD9" w:rsidRPr="00063033" w:rsidRDefault="00E72BD9" w:rsidP="008746F2">
            <w:pPr>
              <w:spacing w:before="40" w:after="40"/>
              <w:rPr>
                <w:u w:val="single"/>
              </w:rPr>
            </w:pPr>
            <w:r w:rsidRPr="00063033">
              <w:rPr>
                <w:u w:val="single"/>
              </w:rPr>
              <w:t>Create an Event (Running or Social)</w:t>
            </w:r>
          </w:p>
          <w:p w14:paraId="5393FE8F" w14:textId="77777777" w:rsidR="00E72BD9" w:rsidRPr="00063033" w:rsidRDefault="00E72BD9" w:rsidP="008746F2">
            <w:pPr>
              <w:spacing w:before="40" w:after="40"/>
            </w:pPr>
            <w:r w:rsidRPr="00063033">
              <w:t xml:space="preserve">A web-based interactive system which: </w:t>
            </w:r>
          </w:p>
          <w:p w14:paraId="6F9997AD" w14:textId="7DCE50F0" w:rsidR="00E72BD9" w:rsidRPr="00063033" w:rsidRDefault="00E72BD9" w:rsidP="00E72BD9">
            <w:pPr>
              <w:numPr>
                <w:ilvl w:val="0"/>
                <w:numId w:val="17"/>
              </w:numPr>
              <w:tabs>
                <w:tab w:val="left" w:pos="6211"/>
              </w:tabs>
              <w:spacing w:before="40" w:after="40"/>
              <w:contextualSpacing/>
            </w:pPr>
            <w:r w:rsidRPr="00063033">
              <w:t>Must allow all registered members to create, edit, delete and archive a one</w:t>
            </w:r>
            <w:ins w:id="1" w:author="Emma Anderson" w:date="2018-09-19T17:41:00Z">
              <w:r w:rsidRPr="00063033">
                <w:t>-</w:t>
              </w:r>
            </w:ins>
            <w:r w:rsidRPr="00063033">
              <w:t xml:space="preserve">off or reoccurring event (running or social). </w:t>
            </w:r>
          </w:p>
          <w:p w14:paraId="725CBEFB" w14:textId="77777777" w:rsidR="00E72BD9" w:rsidRPr="00063033" w:rsidRDefault="00E72BD9" w:rsidP="00E72BD9">
            <w:pPr>
              <w:numPr>
                <w:ilvl w:val="0"/>
                <w:numId w:val="17"/>
              </w:numPr>
              <w:spacing w:before="40" w:after="40"/>
              <w:contextualSpacing/>
            </w:pPr>
            <w:r w:rsidRPr="00063033">
              <w:t xml:space="preserve">Must allow all registered members to sign up to and/or cancel their place on an event. </w:t>
            </w:r>
          </w:p>
          <w:p w14:paraId="6B179C31" w14:textId="77777777" w:rsidR="00E72BD9" w:rsidRPr="00063033" w:rsidRDefault="00E72BD9" w:rsidP="00E72BD9">
            <w:pPr>
              <w:numPr>
                <w:ilvl w:val="0"/>
                <w:numId w:val="17"/>
              </w:numPr>
              <w:spacing w:before="40" w:after="40"/>
              <w:contextualSpacing/>
            </w:pPr>
            <w:r w:rsidRPr="00063033">
              <w:t xml:space="preserve">Must enable routes to be linked to running events and map/locations to social events. </w:t>
            </w:r>
          </w:p>
          <w:p w14:paraId="03CFEB22" w14:textId="77777777" w:rsidR="00E72BD9" w:rsidRPr="00063033" w:rsidRDefault="00E72BD9" w:rsidP="00E72BD9">
            <w:pPr>
              <w:numPr>
                <w:ilvl w:val="0"/>
                <w:numId w:val="17"/>
              </w:numPr>
              <w:spacing w:before="40" w:after="40"/>
              <w:contextualSpacing/>
            </w:pPr>
            <w:r w:rsidRPr="00063033">
              <w:t>Should allow comments to be made on an event page by those registered members signed up to attend.</w:t>
            </w:r>
          </w:p>
          <w:p w14:paraId="5A7C170C" w14:textId="77777777" w:rsidR="00E72BD9" w:rsidRPr="00063033" w:rsidRDefault="00E72BD9" w:rsidP="00E72BD9">
            <w:pPr>
              <w:numPr>
                <w:ilvl w:val="0"/>
                <w:numId w:val="17"/>
              </w:numPr>
              <w:spacing w:before="40" w:after="40"/>
              <w:contextualSpacing/>
            </w:pPr>
            <w:r w:rsidRPr="00063033">
              <w:t>Could provide a calendar view of events.</w:t>
            </w:r>
          </w:p>
        </w:tc>
      </w:tr>
      <w:tr w:rsidR="00E72BD9" w:rsidRPr="00063033" w14:paraId="2B8A9114" w14:textId="77777777" w:rsidTr="008746F2">
        <w:trPr>
          <w:trHeight w:val="654"/>
        </w:trPr>
        <w:tc>
          <w:tcPr>
            <w:tcW w:w="1478" w:type="dxa"/>
          </w:tcPr>
          <w:p w14:paraId="6C7F7E31" w14:textId="77777777" w:rsidR="00E72BD9" w:rsidRPr="00063033" w:rsidRDefault="00E72BD9" w:rsidP="008746F2">
            <w:pPr>
              <w:spacing w:before="40" w:after="40"/>
            </w:pPr>
            <w:r w:rsidRPr="00063033">
              <w:t>Subsystem 4</w:t>
            </w:r>
          </w:p>
        </w:tc>
        <w:tc>
          <w:tcPr>
            <w:tcW w:w="7538" w:type="dxa"/>
          </w:tcPr>
          <w:p w14:paraId="7218FC35" w14:textId="77777777" w:rsidR="00E72BD9" w:rsidRPr="00063033" w:rsidRDefault="00E72BD9" w:rsidP="008746F2">
            <w:pPr>
              <w:spacing w:before="40" w:after="40"/>
              <w:rPr>
                <w:u w:val="single"/>
              </w:rPr>
            </w:pPr>
            <w:r w:rsidRPr="00063033">
              <w:rPr>
                <w:u w:val="single"/>
              </w:rPr>
              <w:t>Discussion board/forum</w:t>
            </w:r>
          </w:p>
          <w:p w14:paraId="4390785C" w14:textId="77777777" w:rsidR="00E72BD9" w:rsidRPr="00063033" w:rsidRDefault="00E72BD9" w:rsidP="008746F2">
            <w:pPr>
              <w:spacing w:before="40" w:after="40"/>
            </w:pPr>
            <w:r w:rsidRPr="00063033">
              <w:t xml:space="preserve">A web-based interactive system which: </w:t>
            </w:r>
          </w:p>
          <w:p w14:paraId="18664C0C" w14:textId="77777777" w:rsidR="00E72BD9" w:rsidRPr="00063033" w:rsidRDefault="00E72BD9" w:rsidP="00E72BD9">
            <w:pPr>
              <w:numPr>
                <w:ilvl w:val="0"/>
                <w:numId w:val="18"/>
              </w:numPr>
              <w:spacing w:before="40" w:after="40"/>
              <w:contextualSpacing/>
            </w:pPr>
            <w:r w:rsidRPr="00063033">
              <w:t>Must only allow organising committee members to create and view threads (topics) for discussion.</w:t>
            </w:r>
          </w:p>
          <w:p w14:paraId="27802E0B" w14:textId="77777777" w:rsidR="00E72BD9" w:rsidRPr="00063033" w:rsidRDefault="00E72BD9" w:rsidP="00E72BD9">
            <w:pPr>
              <w:numPr>
                <w:ilvl w:val="0"/>
                <w:numId w:val="18"/>
              </w:numPr>
              <w:tabs>
                <w:tab w:val="left" w:pos="6211"/>
              </w:tabs>
              <w:spacing w:before="40" w:after="40"/>
              <w:contextualSpacing/>
            </w:pPr>
            <w:r w:rsidRPr="00063033">
              <w:t xml:space="preserve">Must allow only registered members to view and post messages. </w:t>
            </w:r>
          </w:p>
          <w:p w14:paraId="7B7332FC" w14:textId="77777777" w:rsidR="00E72BD9" w:rsidRPr="00063033" w:rsidRDefault="00E72BD9" w:rsidP="00E72BD9">
            <w:pPr>
              <w:numPr>
                <w:ilvl w:val="0"/>
                <w:numId w:val="18"/>
              </w:numPr>
              <w:tabs>
                <w:tab w:val="left" w:pos="6211"/>
              </w:tabs>
              <w:spacing w:before="40" w:after="40"/>
              <w:contextualSpacing/>
            </w:pPr>
            <w:r w:rsidRPr="00063033">
              <w:t xml:space="preserve">Must allow responses by registered members (giving username and date of post). </w:t>
            </w:r>
          </w:p>
          <w:p w14:paraId="0D77E955" w14:textId="77777777" w:rsidR="00E72BD9" w:rsidRPr="00063033" w:rsidRDefault="00E72BD9" w:rsidP="00E72BD9">
            <w:pPr>
              <w:numPr>
                <w:ilvl w:val="0"/>
                <w:numId w:val="18"/>
              </w:numPr>
              <w:tabs>
                <w:tab w:val="left" w:pos="6211"/>
              </w:tabs>
              <w:spacing w:before="40" w:after="40"/>
              <w:contextualSpacing/>
            </w:pPr>
            <w:r w:rsidRPr="00063033">
              <w:t>Should allow reporting of inappropriate messages to admin.</w:t>
            </w:r>
          </w:p>
          <w:p w14:paraId="4C3F180D" w14:textId="77777777" w:rsidR="00E72BD9" w:rsidRPr="00063033" w:rsidRDefault="00E72BD9" w:rsidP="00E72BD9">
            <w:pPr>
              <w:numPr>
                <w:ilvl w:val="0"/>
                <w:numId w:val="18"/>
              </w:numPr>
              <w:tabs>
                <w:tab w:val="left" w:pos="6211"/>
              </w:tabs>
              <w:spacing w:before="40" w:after="40"/>
              <w:contextualSpacing/>
            </w:pPr>
            <w:r w:rsidRPr="00063033">
              <w:t>Could ensure that inappropriate language is subject to automatic moderation.</w:t>
            </w:r>
          </w:p>
        </w:tc>
      </w:tr>
      <w:tr w:rsidR="00E72BD9" w:rsidRPr="00063033" w14:paraId="0A6F355E" w14:textId="77777777" w:rsidTr="008746F2">
        <w:trPr>
          <w:trHeight w:val="654"/>
        </w:trPr>
        <w:tc>
          <w:tcPr>
            <w:tcW w:w="1478" w:type="dxa"/>
          </w:tcPr>
          <w:p w14:paraId="7DEC6462" w14:textId="77777777" w:rsidR="00E72BD9" w:rsidRPr="00063033" w:rsidRDefault="00E72BD9" w:rsidP="008746F2">
            <w:pPr>
              <w:spacing w:before="40" w:after="40"/>
            </w:pPr>
            <w:r w:rsidRPr="00063033">
              <w:t>Subsystem 5</w:t>
            </w:r>
          </w:p>
        </w:tc>
        <w:tc>
          <w:tcPr>
            <w:tcW w:w="7538" w:type="dxa"/>
          </w:tcPr>
          <w:p w14:paraId="70D405AD" w14:textId="77777777" w:rsidR="00E72BD9" w:rsidRPr="00063033" w:rsidRDefault="00E72BD9" w:rsidP="008746F2">
            <w:pPr>
              <w:spacing w:before="40" w:after="40"/>
              <w:rPr>
                <w:u w:val="single"/>
              </w:rPr>
            </w:pPr>
            <w:r w:rsidRPr="00063033">
              <w:rPr>
                <w:u w:val="single"/>
              </w:rPr>
              <w:t>Search, filtering and customisation</w:t>
            </w:r>
          </w:p>
          <w:p w14:paraId="10EAA447" w14:textId="77777777" w:rsidR="00E72BD9" w:rsidRPr="00063033" w:rsidRDefault="00E72BD9" w:rsidP="008746F2">
            <w:pPr>
              <w:spacing w:before="40" w:after="40"/>
            </w:pPr>
            <w:r w:rsidRPr="00063033">
              <w:t xml:space="preserve">A web-based interactive system which: </w:t>
            </w:r>
          </w:p>
          <w:p w14:paraId="14ACF6F6" w14:textId="77777777" w:rsidR="00E72BD9" w:rsidRPr="00063033" w:rsidRDefault="00E72BD9" w:rsidP="00E72BD9">
            <w:pPr>
              <w:numPr>
                <w:ilvl w:val="0"/>
                <w:numId w:val="19"/>
              </w:numPr>
              <w:spacing w:before="40" w:after="40"/>
              <w:contextualSpacing/>
            </w:pPr>
            <w:r w:rsidRPr="00063033">
              <w:t xml:space="preserve">Must allow only registered members to search by keyword across all categories (i.e. routes, events and registered users). </w:t>
            </w:r>
          </w:p>
          <w:p w14:paraId="4A8AF390" w14:textId="77777777" w:rsidR="00E72BD9" w:rsidRPr="00063033" w:rsidRDefault="00E72BD9" w:rsidP="00E72BD9">
            <w:pPr>
              <w:numPr>
                <w:ilvl w:val="0"/>
                <w:numId w:val="19"/>
              </w:numPr>
              <w:spacing w:before="40" w:after="40"/>
              <w:contextualSpacing/>
            </w:pPr>
            <w:r w:rsidRPr="00063033">
              <w:t xml:space="preserve">Must allow only registered members to search events by type, date, duration, etc. </w:t>
            </w:r>
          </w:p>
          <w:p w14:paraId="4FAEBDFE" w14:textId="77777777" w:rsidR="00E72BD9" w:rsidRPr="00063033" w:rsidRDefault="00E72BD9" w:rsidP="00E72BD9">
            <w:pPr>
              <w:numPr>
                <w:ilvl w:val="0"/>
                <w:numId w:val="19"/>
              </w:numPr>
              <w:spacing w:before="40" w:after="40"/>
              <w:contextualSpacing/>
            </w:pPr>
            <w:r w:rsidRPr="00063033">
              <w:t>Must allow only registered members to filter routes by type, length, difficulty, terrain, etc.</w:t>
            </w:r>
          </w:p>
          <w:p w14:paraId="7DBB9B93" w14:textId="77777777" w:rsidR="00E72BD9" w:rsidRPr="00063033" w:rsidRDefault="00E72BD9" w:rsidP="00E72BD9">
            <w:pPr>
              <w:numPr>
                <w:ilvl w:val="0"/>
                <w:numId w:val="19"/>
              </w:numPr>
              <w:spacing w:before="40" w:after="40"/>
              <w:contextualSpacing/>
            </w:pPr>
            <w:r w:rsidRPr="00063033">
              <w:t xml:space="preserve">Should allow only registered members to customise their profile pages/visible information.   </w:t>
            </w:r>
          </w:p>
          <w:p w14:paraId="214C6298" w14:textId="77777777" w:rsidR="00E72BD9" w:rsidRPr="00063033" w:rsidRDefault="00E72BD9" w:rsidP="00E72BD9">
            <w:pPr>
              <w:numPr>
                <w:ilvl w:val="0"/>
                <w:numId w:val="19"/>
              </w:numPr>
              <w:spacing w:before="40" w:after="40"/>
              <w:contextualSpacing/>
            </w:pPr>
            <w:r w:rsidRPr="00063033">
              <w:t xml:space="preserve">Could include recommendations across all categories (e.g. potentially relevant alternatives) based on search criteria if no matching results are returned. </w:t>
            </w:r>
          </w:p>
        </w:tc>
      </w:tr>
    </w:tbl>
    <w:p w14:paraId="675F09F3" w14:textId="77777777" w:rsidR="00E72BD9" w:rsidRPr="00063033" w:rsidRDefault="00E72BD9" w:rsidP="00E72BD9">
      <w:pPr>
        <w:rPr>
          <w:rFonts w:eastAsiaTheme="minorEastAsia"/>
          <w:lang w:eastAsia="zh-CN"/>
        </w:rPr>
      </w:pPr>
      <w:r w:rsidRPr="00063033">
        <w:rPr>
          <w:rFonts w:eastAsiaTheme="minorEastAsia"/>
          <w:lang w:eastAsia="zh-CN"/>
        </w:rPr>
        <w:br w:type="page"/>
      </w:r>
    </w:p>
    <w:tbl>
      <w:tblPr>
        <w:tblStyle w:val="TableGrid"/>
        <w:tblW w:w="0" w:type="auto"/>
        <w:tblLook w:val="04A0" w:firstRow="1" w:lastRow="0" w:firstColumn="1" w:lastColumn="0" w:noHBand="0" w:noVBand="1"/>
      </w:tblPr>
      <w:tblGrid>
        <w:gridCol w:w="1536"/>
        <w:gridCol w:w="7480"/>
      </w:tblGrid>
      <w:tr w:rsidR="00E72BD9" w:rsidRPr="00063033" w14:paraId="3F869EE7" w14:textId="77777777" w:rsidTr="008746F2">
        <w:trPr>
          <w:trHeight w:val="416"/>
        </w:trPr>
        <w:tc>
          <w:tcPr>
            <w:tcW w:w="1478" w:type="dxa"/>
          </w:tcPr>
          <w:p w14:paraId="440D8EF6" w14:textId="77777777" w:rsidR="00E72BD9" w:rsidRPr="00063033" w:rsidRDefault="00E72BD9" w:rsidP="008746F2">
            <w:pPr>
              <w:spacing w:before="40" w:after="40"/>
            </w:pPr>
            <w:r w:rsidRPr="00063033">
              <w:lastRenderedPageBreak/>
              <w:t>Client?</w:t>
            </w:r>
          </w:p>
        </w:tc>
        <w:tc>
          <w:tcPr>
            <w:tcW w:w="7538" w:type="dxa"/>
          </w:tcPr>
          <w:p w14:paraId="57324B7B" w14:textId="77777777" w:rsidR="00E72BD9" w:rsidRPr="00063033" w:rsidRDefault="00E72BD9" w:rsidP="008746F2">
            <w:pPr>
              <w:spacing w:before="40" w:after="40"/>
            </w:pPr>
            <w:r w:rsidRPr="00063033">
              <w:t xml:space="preserve">Could discuss within the team, with University society (if appropriate) or with local running groups. </w:t>
            </w:r>
          </w:p>
        </w:tc>
      </w:tr>
      <w:tr w:rsidR="00E72BD9" w:rsidRPr="00063033" w14:paraId="2E22507B" w14:textId="77777777" w:rsidTr="008746F2">
        <w:trPr>
          <w:trHeight w:val="422"/>
        </w:trPr>
        <w:tc>
          <w:tcPr>
            <w:tcW w:w="1478" w:type="dxa"/>
          </w:tcPr>
          <w:p w14:paraId="2A8AC901" w14:textId="77777777" w:rsidR="00E72BD9" w:rsidRPr="00063033" w:rsidRDefault="00E72BD9" w:rsidP="008746F2">
            <w:pPr>
              <w:spacing w:before="40" w:after="40"/>
            </w:pPr>
            <w:r w:rsidRPr="00063033">
              <w:t>Stakeholders?</w:t>
            </w:r>
          </w:p>
        </w:tc>
        <w:tc>
          <w:tcPr>
            <w:tcW w:w="7538" w:type="dxa"/>
          </w:tcPr>
          <w:p w14:paraId="294DF0F9" w14:textId="77777777" w:rsidR="00E72BD9" w:rsidRPr="00063033" w:rsidRDefault="00E72BD9" w:rsidP="008746F2">
            <w:pPr>
              <w:spacing w:before="40" w:after="40"/>
            </w:pPr>
            <w:r w:rsidRPr="00063033">
              <w:t>The ‘running group’ and its members.</w:t>
            </w:r>
          </w:p>
        </w:tc>
      </w:tr>
      <w:tr w:rsidR="00E72BD9" w:rsidRPr="00063033" w14:paraId="47EC2526" w14:textId="77777777" w:rsidTr="008746F2">
        <w:trPr>
          <w:trHeight w:val="654"/>
        </w:trPr>
        <w:tc>
          <w:tcPr>
            <w:tcW w:w="1478" w:type="dxa"/>
          </w:tcPr>
          <w:p w14:paraId="75765838" w14:textId="77777777" w:rsidR="00E72BD9" w:rsidRPr="00063033" w:rsidRDefault="00E72BD9" w:rsidP="008746F2">
            <w:pPr>
              <w:spacing w:before="40" w:after="40"/>
            </w:pPr>
            <w:r w:rsidRPr="00063033">
              <w:t>Existing systems?</w:t>
            </w:r>
          </w:p>
        </w:tc>
        <w:tc>
          <w:tcPr>
            <w:tcW w:w="7538" w:type="dxa"/>
          </w:tcPr>
          <w:p w14:paraId="58235EDE" w14:textId="77777777" w:rsidR="00E72BD9" w:rsidRPr="00063033" w:rsidRDefault="00E72BD9" w:rsidP="008746F2">
            <w:pPr>
              <w:spacing w:before="40" w:after="40"/>
            </w:pPr>
            <w:r w:rsidRPr="00063033">
              <w:t>Systems exist that are ‘similar’; to each functional area so could be analysed?</w:t>
            </w:r>
          </w:p>
          <w:p w14:paraId="5FFB54AC" w14:textId="77777777" w:rsidR="00E72BD9" w:rsidRPr="00063033" w:rsidRDefault="00E72BD9" w:rsidP="00E72BD9">
            <w:pPr>
              <w:numPr>
                <w:ilvl w:val="0"/>
                <w:numId w:val="20"/>
              </w:numPr>
              <w:spacing w:before="40" w:after="40"/>
              <w:contextualSpacing/>
            </w:pPr>
            <w:r w:rsidRPr="00063033">
              <w:t>This particular project would be too easy if we provided you a list.</w:t>
            </w:r>
          </w:p>
        </w:tc>
      </w:tr>
      <w:tr w:rsidR="00E72BD9" w:rsidRPr="00063033" w14:paraId="1F849C85" w14:textId="77777777" w:rsidTr="008746F2">
        <w:trPr>
          <w:trHeight w:val="654"/>
        </w:trPr>
        <w:tc>
          <w:tcPr>
            <w:tcW w:w="1478" w:type="dxa"/>
          </w:tcPr>
          <w:p w14:paraId="4959F467" w14:textId="77777777" w:rsidR="00E72BD9" w:rsidRPr="00063033" w:rsidRDefault="00E72BD9" w:rsidP="008746F2">
            <w:r w:rsidRPr="00063033">
              <w:t>Research?</w:t>
            </w:r>
          </w:p>
        </w:tc>
        <w:tc>
          <w:tcPr>
            <w:tcW w:w="7538" w:type="dxa"/>
          </w:tcPr>
          <w:p w14:paraId="1B01E5D7" w14:textId="77777777" w:rsidR="00E72BD9" w:rsidRPr="00063033" w:rsidRDefault="00E72BD9" w:rsidP="008746F2">
            <w:r w:rsidRPr="00063033">
              <w:t>Literature does exist to further support each area.</w:t>
            </w:r>
          </w:p>
          <w:p w14:paraId="32DB3B74" w14:textId="77777777" w:rsidR="00E72BD9" w:rsidRPr="00063033" w:rsidRDefault="00E72BD9" w:rsidP="00E72BD9">
            <w:pPr>
              <w:numPr>
                <w:ilvl w:val="0"/>
                <w:numId w:val="20"/>
              </w:numPr>
              <w:contextualSpacing/>
            </w:pPr>
            <w:r w:rsidRPr="00063033">
              <w:t>This particular project would be too easy if we provided you a list.</w:t>
            </w:r>
          </w:p>
        </w:tc>
      </w:tr>
    </w:tbl>
    <w:p w14:paraId="5C69460C" w14:textId="77777777" w:rsidR="00E72BD9" w:rsidRPr="00063033" w:rsidRDefault="00E72BD9" w:rsidP="00E72BD9"/>
    <w:p w14:paraId="0B7DD04E" w14:textId="77777777" w:rsidR="00C617A5" w:rsidRPr="00063033" w:rsidRDefault="00C617A5" w:rsidP="00C617A5">
      <w:pPr>
        <w:spacing w:after="0"/>
        <w:rPr>
          <w:rFonts w:cs="Arial"/>
        </w:rPr>
      </w:pPr>
    </w:p>
    <w:p w14:paraId="74ACF7DB" w14:textId="77777777" w:rsidR="004D3F9F" w:rsidRPr="00063033" w:rsidRDefault="004D3F9F" w:rsidP="00FF6F05">
      <w:pPr>
        <w:pStyle w:val="Heading2"/>
        <w:rPr>
          <w:rFonts w:ascii="Cambria" w:hAnsi="Cambria" w:cs="Arial"/>
          <w:sz w:val="24"/>
          <w:szCs w:val="22"/>
          <w:u w:val="single"/>
        </w:rPr>
      </w:pPr>
      <w:bookmarkStart w:id="2" w:name="_Toc536619430"/>
      <w:r w:rsidRPr="00063033">
        <w:rPr>
          <w:rFonts w:ascii="Cambria" w:hAnsi="Cambria" w:cs="Arial"/>
          <w:sz w:val="24"/>
          <w:szCs w:val="22"/>
          <w:u w:val="single"/>
        </w:rPr>
        <w:t>Missions</w:t>
      </w:r>
      <w:r w:rsidR="006B31B6" w:rsidRPr="00063033">
        <w:rPr>
          <w:rFonts w:ascii="Cambria" w:hAnsi="Cambria" w:cs="Arial"/>
          <w:sz w:val="24"/>
          <w:szCs w:val="22"/>
          <w:u w:val="single"/>
        </w:rPr>
        <w:t xml:space="preserve"> &amp; Roles</w:t>
      </w:r>
      <w:bookmarkEnd w:id="2"/>
    </w:p>
    <w:p w14:paraId="2AAD7D41" w14:textId="77777777" w:rsidR="00695C82" w:rsidRPr="00063033" w:rsidRDefault="00695C82" w:rsidP="004D3F9F">
      <w:pPr>
        <w:spacing w:after="0"/>
        <w:rPr>
          <w:rFonts w:cs="Arial"/>
          <w:b/>
          <w:u w:val="single"/>
        </w:rPr>
      </w:pPr>
    </w:p>
    <w:tbl>
      <w:tblPr>
        <w:tblStyle w:val="GridTable2-Accent5"/>
        <w:tblW w:w="0" w:type="auto"/>
        <w:jc w:val="center"/>
        <w:tblLook w:val="04A0" w:firstRow="1" w:lastRow="0" w:firstColumn="1" w:lastColumn="0" w:noHBand="0" w:noVBand="1"/>
      </w:tblPr>
      <w:tblGrid>
        <w:gridCol w:w="1118"/>
        <w:gridCol w:w="4377"/>
        <w:gridCol w:w="2748"/>
      </w:tblGrid>
      <w:tr w:rsidR="00C617A5" w:rsidRPr="00063033" w14:paraId="31788984" w14:textId="77777777" w:rsidTr="00D77E5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5CAAE148" w14:textId="77777777" w:rsidR="00C617A5" w:rsidRPr="00063033" w:rsidRDefault="00C617A5" w:rsidP="00C617A5">
            <w:pPr>
              <w:pStyle w:val="ListParagraph"/>
              <w:rPr>
                <w:rFonts w:cs="Arial"/>
                <w:b w:val="0"/>
              </w:rPr>
            </w:pPr>
          </w:p>
        </w:tc>
        <w:tc>
          <w:tcPr>
            <w:tcW w:w="4377" w:type="dxa"/>
          </w:tcPr>
          <w:p w14:paraId="2291699D" w14:textId="77777777" w:rsidR="00C617A5" w:rsidRPr="00063033" w:rsidRDefault="00C617A5" w:rsidP="00C617A5">
            <w:pPr>
              <w:cnfStyle w:val="100000000000" w:firstRow="1" w:lastRow="0" w:firstColumn="0" w:lastColumn="0" w:oddVBand="0" w:evenVBand="0" w:oddHBand="0" w:evenHBand="0" w:firstRowFirstColumn="0" w:firstRowLastColumn="0" w:lastRowFirstColumn="0" w:lastRowLastColumn="0"/>
              <w:rPr>
                <w:rFonts w:cs="Arial"/>
              </w:rPr>
            </w:pPr>
            <w:r w:rsidRPr="00063033">
              <w:rPr>
                <w:rFonts w:cs="Arial"/>
              </w:rPr>
              <w:t>Mission / Role</w:t>
            </w:r>
          </w:p>
        </w:tc>
        <w:tc>
          <w:tcPr>
            <w:tcW w:w="2748" w:type="dxa"/>
          </w:tcPr>
          <w:p w14:paraId="3F8D7970" w14:textId="77777777" w:rsidR="00C617A5" w:rsidRPr="00063033" w:rsidRDefault="00D77E59" w:rsidP="00C617A5">
            <w:pPr>
              <w:cnfStyle w:val="100000000000" w:firstRow="1" w:lastRow="0" w:firstColumn="0" w:lastColumn="0" w:oddVBand="0" w:evenVBand="0" w:oddHBand="0" w:evenHBand="0" w:firstRowFirstColumn="0" w:firstRowLastColumn="0" w:lastRowFirstColumn="0" w:lastRowLastColumn="0"/>
              <w:rPr>
                <w:rFonts w:cs="Arial"/>
              </w:rPr>
            </w:pPr>
            <w:r w:rsidRPr="00063033">
              <w:rPr>
                <w:rFonts w:cs="Arial"/>
              </w:rPr>
              <w:t>Name</w:t>
            </w:r>
          </w:p>
        </w:tc>
      </w:tr>
      <w:tr w:rsidR="00695C82" w:rsidRPr="00063033" w14:paraId="0DA7C2A8"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8405FE5" w14:textId="77777777" w:rsidR="00C617A5" w:rsidRPr="00063033" w:rsidRDefault="00C617A5" w:rsidP="00C617A5">
            <w:pPr>
              <w:pStyle w:val="ListParagraph"/>
              <w:numPr>
                <w:ilvl w:val="0"/>
                <w:numId w:val="1"/>
              </w:numPr>
              <w:rPr>
                <w:rFonts w:cs="Arial"/>
              </w:rPr>
            </w:pPr>
          </w:p>
        </w:tc>
        <w:tc>
          <w:tcPr>
            <w:tcW w:w="4377" w:type="dxa"/>
          </w:tcPr>
          <w:p w14:paraId="58ABD751" w14:textId="3C080D42" w:rsidR="00C617A5" w:rsidRPr="00063033" w:rsidRDefault="00E72BD9"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Group Work</w:t>
            </w:r>
          </w:p>
        </w:tc>
        <w:tc>
          <w:tcPr>
            <w:tcW w:w="2748" w:type="dxa"/>
          </w:tcPr>
          <w:p w14:paraId="53701378" w14:textId="773AE100" w:rsidR="00C617A5" w:rsidRPr="00063033" w:rsidRDefault="00896C3D" w:rsidP="00C617A5">
            <w:pPr>
              <w:cnfStyle w:val="000000100000" w:firstRow="0" w:lastRow="0" w:firstColumn="0" w:lastColumn="0" w:oddVBand="0" w:evenVBand="0" w:oddHBand="1" w:evenHBand="0" w:firstRowFirstColumn="0" w:firstRowLastColumn="0" w:lastRowFirstColumn="0" w:lastRowLastColumn="0"/>
              <w:rPr>
                <w:rFonts w:cs="Arial"/>
                <w:b/>
              </w:rPr>
            </w:pPr>
            <w:r w:rsidRPr="00063033">
              <w:rPr>
                <w:rFonts w:cs="Arial"/>
                <w:b/>
              </w:rPr>
              <w:t>Group</w:t>
            </w:r>
          </w:p>
        </w:tc>
      </w:tr>
      <w:tr w:rsidR="00C617A5" w:rsidRPr="00063033" w14:paraId="169BA1F3"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7E35542" w14:textId="77777777" w:rsidR="00C617A5" w:rsidRPr="00063033" w:rsidRDefault="00C617A5" w:rsidP="00C617A5">
            <w:pPr>
              <w:pStyle w:val="ListParagraph"/>
              <w:numPr>
                <w:ilvl w:val="0"/>
                <w:numId w:val="1"/>
              </w:numPr>
              <w:rPr>
                <w:rFonts w:cs="Arial"/>
              </w:rPr>
            </w:pPr>
          </w:p>
        </w:tc>
        <w:tc>
          <w:tcPr>
            <w:tcW w:w="4377" w:type="dxa"/>
          </w:tcPr>
          <w:p w14:paraId="674AC7F3" w14:textId="7842101B" w:rsidR="00C617A5" w:rsidRPr="00063033" w:rsidRDefault="00E72BD9"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Administration/Users</w:t>
            </w:r>
          </w:p>
        </w:tc>
        <w:tc>
          <w:tcPr>
            <w:tcW w:w="2748" w:type="dxa"/>
          </w:tcPr>
          <w:p w14:paraId="3AE5A299" w14:textId="1B912113" w:rsidR="00C617A5" w:rsidRPr="00063033" w:rsidRDefault="00D6308B" w:rsidP="00C617A5">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Neetan</w:t>
            </w:r>
            <w:proofErr w:type="spellEnd"/>
            <w:r>
              <w:rPr>
                <w:rFonts w:cs="Arial"/>
              </w:rPr>
              <w:t xml:space="preserve"> </w:t>
            </w:r>
            <w:proofErr w:type="spellStart"/>
            <w:r>
              <w:rPr>
                <w:rFonts w:cs="Arial"/>
              </w:rPr>
              <w:t>Briah</w:t>
            </w:r>
            <w:proofErr w:type="spellEnd"/>
          </w:p>
        </w:tc>
      </w:tr>
      <w:tr w:rsidR="00695C82" w:rsidRPr="00063033" w14:paraId="653B6F73"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6BA09D00" w14:textId="77777777" w:rsidR="00C617A5" w:rsidRPr="00063033" w:rsidRDefault="00C617A5" w:rsidP="00C617A5">
            <w:pPr>
              <w:pStyle w:val="ListParagraph"/>
              <w:numPr>
                <w:ilvl w:val="0"/>
                <w:numId w:val="1"/>
              </w:numPr>
              <w:rPr>
                <w:rFonts w:cs="Arial"/>
              </w:rPr>
            </w:pPr>
          </w:p>
        </w:tc>
        <w:tc>
          <w:tcPr>
            <w:tcW w:w="4377" w:type="dxa"/>
          </w:tcPr>
          <w:p w14:paraId="0BB3EBE9" w14:textId="6F00441D" w:rsidR="00C617A5" w:rsidRPr="00063033" w:rsidRDefault="00E72BD9"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Route Rating and Recommendation</w:t>
            </w:r>
          </w:p>
        </w:tc>
        <w:tc>
          <w:tcPr>
            <w:tcW w:w="2748" w:type="dxa"/>
          </w:tcPr>
          <w:p w14:paraId="106DF422" w14:textId="7706381B" w:rsidR="00C617A5" w:rsidRPr="00063033" w:rsidRDefault="00D6308B" w:rsidP="00C617A5">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
        </w:tc>
      </w:tr>
      <w:tr w:rsidR="00C617A5" w:rsidRPr="00063033" w14:paraId="5334B1EE"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342F8A56" w14:textId="77777777" w:rsidR="00C617A5" w:rsidRPr="00063033" w:rsidRDefault="00C617A5" w:rsidP="00C617A5">
            <w:pPr>
              <w:pStyle w:val="ListParagraph"/>
              <w:numPr>
                <w:ilvl w:val="0"/>
                <w:numId w:val="1"/>
              </w:numPr>
              <w:rPr>
                <w:rFonts w:cs="Arial"/>
              </w:rPr>
            </w:pPr>
          </w:p>
        </w:tc>
        <w:tc>
          <w:tcPr>
            <w:tcW w:w="4377" w:type="dxa"/>
          </w:tcPr>
          <w:p w14:paraId="1EDACCE0" w14:textId="12719931" w:rsidR="00C617A5" w:rsidRPr="00063033" w:rsidRDefault="00E72BD9"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Create an Event (Running or Social)</w:t>
            </w:r>
          </w:p>
        </w:tc>
        <w:tc>
          <w:tcPr>
            <w:tcW w:w="2748" w:type="dxa"/>
          </w:tcPr>
          <w:p w14:paraId="4AF279BA" w14:textId="3695DD57" w:rsidR="00C617A5" w:rsidRPr="00063033" w:rsidRDefault="00943650"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Aows Rashad</w:t>
            </w:r>
          </w:p>
        </w:tc>
      </w:tr>
      <w:tr w:rsidR="00695C82" w:rsidRPr="00063033" w14:paraId="51AA7BD6"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279ADDBD" w14:textId="77777777" w:rsidR="00C617A5" w:rsidRPr="00063033" w:rsidRDefault="00C617A5" w:rsidP="00C617A5">
            <w:pPr>
              <w:pStyle w:val="ListParagraph"/>
              <w:numPr>
                <w:ilvl w:val="0"/>
                <w:numId w:val="1"/>
              </w:numPr>
              <w:rPr>
                <w:rFonts w:cs="Arial"/>
              </w:rPr>
            </w:pPr>
          </w:p>
        </w:tc>
        <w:tc>
          <w:tcPr>
            <w:tcW w:w="4377" w:type="dxa"/>
          </w:tcPr>
          <w:p w14:paraId="7B39732C" w14:textId="596E3A34" w:rsidR="00C617A5" w:rsidRPr="00063033" w:rsidRDefault="00E72BD9"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Discussion Board/Forum</w:t>
            </w:r>
          </w:p>
        </w:tc>
        <w:tc>
          <w:tcPr>
            <w:tcW w:w="2748" w:type="dxa"/>
          </w:tcPr>
          <w:p w14:paraId="6604652E" w14:textId="1A0716A2" w:rsidR="00C617A5" w:rsidRPr="00063033" w:rsidRDefault="00657475"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Lee Haley</w:t>
            </w:r>
          </w:p>
        </w:tc>
      </w:tr>
      <w:tr w:rsidR="00E72BD9" w:rsidRPr="00063033" w14:paraId="436E8B85"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11088B6C" w14:textId="77777777" w:rsidR="00E72BD9" w:rsidRPr="00063033" w:rsidRDefault="00E72BD9" w:rsidP="00C617A5">
            <w:pPr>
              <w:pStyle w:val="ListParagraph"/>
              <w:numPr>
                <w:ilvl w:val="0"/>
                <w:numId w:val="1"/>
              </w:numPr>
              <w:rPr>
                <w:rFonts w:cs="Arial"/>
              </w:rPr>
            </w:pPr>
          </w:p>
        </w:tc>
        <w:tc>
          <w:tcPr>
            <w:tcW w:w="4377" w:type="dxa"/>
          </w:tcPr>
          <w:p w14:paraId="0FD95BB8" w14:textId="4F0CCBC9" w:rsidR="00E72BD9" w:rsidRPr="00063033" w:rsidRDefault="00E72BD9"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Search, Filtering and Customisation</w:t>
            </w:r>
          </w:p>
        </w:tc>
        <w:tc>
          <w:tcPr>
            <w:tcW w:w="2748" w:type="dxa"/>
          </w:tcPr>
          <w:p w14:paraId="20A05F23" w14:textId="6FB054E8" w:rsidR="00E72BD9" w:rsidRPr="00063033" w:rsidRDefault="00D6308B" w:rsidP="00C617A5">
            <w:pPr>
              <w:cnfStyle w:val="000000000000" w:firstRow="0" w:lastRow="0" w:firstColumn="0" w:lastColumn="0" w:oddVBand="0" w:evenVBand="0" w:oddHBand="0" w:evenHBand="0" w:firstRowFirstColumn="0" w:firstRowLastColumn="0" w:lastRowFirstColumn="0" w:lastRowLastColumn="0"/>
              <w:rPr>
                <w:rFonts w:cs="Arial"/>
              </w:rPr>
            </w:pPr>
            <w:r>
              <w:rPr>
                <w:rFonts w:cs="Arial"/>
              </w:rPr>
              <w:t>Jordan Delaney</w:t>
            </w:r>
          </w:p>
        </w:tc>
      </w:tr>
    </w:tbl>
    <w:p w14:paraId="2F65FEEC" w14:textId="3A0C3131" w:rsidR="004D3F9F" w:rsidRPr="00063033" w:rsidRDefault="004D3F9F" w:rsidP="004D3F9F">
      <w:pPr>
        <w:spacing w:after="0"/>
        <w:rPr>
          <w:rFonts w:cs="Arial"/>
          <w:b/>
        </w:rPr>
      </w:pPr>
    </w:p>
    <w:p w14:paraId="00C804F0" w14:textId="77777777" w:rsidR="00E72BD9" w:rsidRPr="00063033" w:rsidRDefault="00E72BD9" w:rsidP="004D3F9F">
      <w:pPr>
        <w:spacing w:after="0"/>
        <w:rPr>
          <w:rFonts w:cs="Arial"/>
          <w:b/>
        </w:rPr>
      </w:pPr>
    </w:p>
    <w:p w14:paraId="76F17361" w14:textId="77777777" w:rsidR="00F919A6" w:rsidRPr="00063033" w:rsidRDefault="00FB3881" w:rsidP="00FB3881">
      <w:pPr>
        <w:pStyle w:val="Heading2"/>
        <w:rPr>
          <w:rFonts w:ascii="Cambria" w:hAnsi="Cambria" w:cs="Arial"/>
          <w:u w:val="single"/>
        </w:rPr>
      </w:pPr>
      <w:bookmarkStart w:id="3" w:name="_Toc536619431"/>
      <w:r w:rsidRPr="00063033">
        <w:rPr>
          <w:rFonts w:ascii="Cambria" w:hAnsi="Cambria" w:cs="Arial"/>
          <w:u w:val="single"/>
        </w:rPr>
        <w:t>Meetings</w:t>
      </w:r>
      <w:bookmarkEnd w:id="3"/>
    </w:p>
    <w:p w14:paraId="27E453AA" w14:textId="77777777" w:rsidR="00CF7804" w:rsidRPr="00063033" w:rsidRDefault="00CF7804" w:rsidP="00CF7804">
      <w:pPr>
        <w:spacing w:after="0"/>
        <w:rPr>
          <w:rFonts w:cs="Arial"/>
        </w:rPr>
      </w:pPr>
      <w:r w:rsidRPr="00063033">
        <w:rPr>
          <w:rFonts w:cs="Arial"/>
        </w:rPr>
        <w:t>Weekly 1-2</w:t>
      </w:r>
      <w:r w:rsidR="000F1122" w:rsidRPr="00063033">
        <w:rPr>
          <w:rFonts w:cs="Arial"/>
        </w:rPr>
        <w:t xml:space="preserve"> </w:t>
      </w:r>
      <w:r w:rsidRPr="00063033">
        <w:rPr>
          <w:rFonts w:cs="Arial"/>
        </w:rPr>
        <w:t>hours meetings every Wednesday/Thursday (</w:t>
      </w:r>
      <w:r w:rsidRPr="00063033">
        <w:rPr>
          <w:rFonts w:cs="Arial"/>
          <w:i/>
        </w:rPr>
        <w:t>when group is free</w:t>
      </w:r>
      <w:r w:rsidRPr="00063033">
        <w:rPr>
          <w:rFonts w:cs="Arial"/>
        </w:rPr>
        <w:t>)</w:t>
      </w:r>
    </w:p>
    <w:p w14:paraId="7D6A6B4F" w14:textId="77777777" w:rsidR="00CF7804" w:rsidRPr="00063033" w:rsidRDefault="00CF7804" w:rsidP="00CF7804">
      <w:pPr>
        <w:spacing w:after="0"/>
        <w:rPr>
          <w:rFonts w:cs="Arial"/>
        </w:rPr>
      </w:pPr>
      <w:r w:rsidRPr="00063033">
        <w:rPr>
          <w:rFonts w:cs="Arial"/>
        </w:rPr>
        <w:t>More meetings will be scheduled during semester when required.</w:t>
      </w:r>
    </w:p>
    <w:p w14:paraId="0464DE3E" w14:textId="77777777" w:rsidR="00063033" w:rsidRDefault="00063033" w:rsidP="00CF7804">
      <w:pPr>
        <w:spacing w:after="0"/>
        <w:rPr>
          <w:rFonts w:cs="Arial"/>
        </w:rPr>
      </w:pPr>
    </w:p>
    <w:p w14:paraId="76A3ABA2" w14:textId="38C21D36" w:rsidR="00840AEE" w:rsidRDefault="00063033" w:rsidP="00063033">
      <w:pPr>
        <w:pStyle w:val="Heading2"/>
        <w:rPr>
          <w:rFonts w:ascii="Cambria" w:hAnsi="Cambria"/>
          <w:u w:val="single"/>
        </w:rPr>
      </w:pPr>
      <w:bookmarkStart w:id="4" w:name="_Toc536619432"/>
      <w:r w:rsidRPr="00063033">
        <w:rPr>
          <w:rFonts w:ascii="Cambria" w:hAnsi="Cambria"/>
          <w:u w:val="single"/>
        </w:rPr>
        <w:t>Timeframe</w:t>
      </w:r>
      <w:bookmarkEnd w:id="4"/>
    </w:p>
    <w:p w14:paraId="35EA46DE" w14:textId="13B554FD" w:rsidR="00D638F7" w:rsidRPr="00063033" w:rsidRDefault="008B0689" w:rsidP="008B0689">
      <w:r>
        <w:t>The project will be completed by 16</w:t>
      </w:r>
      <w:r w:rsidRPr="008B0689">
        <w:rPr>
          <w:vertAlign w:val="superscript"/>
        </w:rPr>
        <w:t>th</w:t>
      </w:r>
      <w:r>
        <w:t xml:space="preserve"> May 2019</w:t>
      </w:r>
    </w:p>
    <w:p w14:paraId="0E531FF1" w14:textId="429430E5" w:rsidR="000A1363" w:rsidRPr="00D638F7" w:rsidRDefault="000A1363" w:rsidP="000A1363">
      <w:pPr>
        <w:pStyle w:val="Heading2"/>
        <w:rPr>
          <w:rFonts w:ascii="Cambria" w:hAnsi="Cambria" w:cs="Arial"/>
          <w:u w:val="single"/>
        </w:rPr>
      </w:pPr>
      <w:bookmarkStart w:id="5" w:name="_Toc536619433"/>
      <w:r w:rsidRPr="00D638F7">
        <w:rPr>
          <w:rFonts w:ascii="Cambria" w:hAnsi="Cambria" w:cs="Arial"/>
          <w:u w:val="single"/>
        </w:rPr>
        <w:t>Resources</w:t>
      </w:r>
      <w:bookmarkEnd w:id="5"/>
    </w:p>
    <w:p w14:paraId="3D581C54" w14:textId="72F7058A" w:rsidR="000A1363" w:rsidRPr="00063033" w:rsidRDefault="000A1363" w:rsidP="000A1363">
      <w:pPr>
        <w:pStyle w:val="ListParagraph"/>
        <w:numPr>
          <w:ilvl w:val="0"/>
          <w:numId w:val="20"/>
        </w:numPr>
      </w:pPr>
      <w:r w:rsidRPr="00063033">
        <w:t>PhpStorm – ide for writing code.</w:t>
      </w:r>
    </w:p>
    <w:p w14:paraId="099C729A" w14:textId="5D09E0E4" w:rsidR="000A1363" w:rsidRPr="00063033" w:rsidRDefault="000A1363" w:rsidP="000A1363">
      <w:pPr>
        <w:pStyle w:val="ListParagraph"/>
        <w:numPr>
          <w:ilvl w:val="0"/>
          <w:numId w:val="20"/>
        </w:numPr>
      </w:pPr>
      <w:r w:rsidRPr="00063033">
        <w:t>GitHub - To upload recent versions of the project and aid in group communication</w:t>
      </w:r>
    </w:p>
    <w:p w14:paraId="6587E54C" w14:textId="40982952" w:rsidR="000A1363" w:rsidRDefault="000A1363" w:rsidP="000A1363">
      <w:pPr>
        <w:pStyle w:val="ListParagraph"/>
        <w:numPr>
          <w:ilvl w:val="0"/>
          <w:numId w:val="20"/>
        </w:numPr>
      </w:pPr>
      <w:r w:rsidRPr="00063033">
        <w:t>Google Maps A</w:t>
      </w:r>
      <w:r w:rsidR="00063033">
        <w:t>PI</w:t>
      </w:r>
      <w:r w:rsidRPr="00063033">
        <w:t xml:space="preserve"> – To create and show routes</w:t>
      </w:r>
    </w:p>
    <w:p w14:paraId="2875F4B3" w14:textId="0C95714B" w:rsidR="00063033" w:rsidRPr="00063033" w:rsidRDefault="00063033" w:rsidP="000A1363">
      <w:pPr>
        <w:pStyle w:val="ListParagraph"/>
        <w:numPr>
          <w:ilvl w:val="0"/>
          <w:numId w:val="20"/>
        </w:numPr>
      </w:pPr>
      <w:r>
        <w:t>PHPMailer – class library for adding the functionality of sending emails through the app.</w:t>
      </w:r>
    </w:p>
    <w:p w14:paraId="0E002B6D" w14:textId="7AF28B69" w:rsidR="000A1363" w:rsidRPr="00063033" w:rsidRDefault="00063033" w:rsidP="000A1363">
      <w:pPr>
        <w:pStyle w:val="ListParagraph"/>
        <w:numPr>
          <w:ilvl w:val="0"/>
          <w:numId w:val="20"/>
        </w:numPr>
      </w:pPr>
      <w:r w:rsidRPr="00063033">
        <w:t xml:space="preserve">Languages - </w:t>
      </w:r>
      <w:r w:rsidR="000A1363" w:rsidRPr="00063033">
        <w:t>JavaScript</w:t>
      </w:r>
      <w:r w:rsidRPr="00063033">
        <w:t xml:space="preserve"> , Ajax , PHP, HTML</w:t>
      </w:r>
    </w:p>
    <w:p w14:paraId="79514E74" w14:textId="121B4548" w:rsidR="00E72BD9" w:rsidRDefault="000A1363" w:rsidP="00D638F7">
      <w:pPr>
        <w:pStyle w:val="ListParagraph"/>
        <w:numPr>
          <w:ilvl w:val="0"/>
          <w:numId w:val="20"/>
        </w:numPr>
      </w:pPr>
      <w:r w:rsidRPr="00063033">
        <w:t xml:space="preserve">Bootstrap – To aid in the design and overall look of the app </w:t>
      </w:r>
    </w:p>
    <w:p w14:paraId="3B3D8ABD" w14:textId="77777777" w:rsidR="00D638F7" w:rsidRPr="00D638F7" w:rsidRDefault="00D638F7" w:rsidP="00D638F7">
      <w:pPr>
        <w:pStyle w:val="ListParagraph"/>
      </w:pPr>
    </w:p>
    <w:p w14:paraId="75754079" w14:textId="312AF9B2" w:rsidR="007D56B4" w:rsidRPr="007D56B4" w:rsidRDefault="00F83B30" w:rsidP="007D56B4">
      <w:pPr>
        <w:pStyle w:val="Heading2"/>
        <w:rPr>
          <w:rFonts w:ascii="Cambria" w:hAnsi="Cambria" w:cs="Arial"/>
          <w:u w:val="single"/>
        </w:rPr>
      </w:pPr>
      <w:bookmarkStart w:id="6" w:name="_Toc536619436"/>
      <w:r w:rsidRPr="00063033">
        <w:rPr>
          <w:rFonts w:ascii="Cambria" w:hAnsi="Cambria" w:cs="Arial"/>
          <w:u w:val="single"/>
        </w:rPr>
        <w:t xml:space="preserve">Code of </w:t>
      </w:r>
      <w:r w:rsidR="009A598D" w:rsidRPr="00063033">
        <w:rPr>
          <w:rFonts w:ascii="Cambria" w:hAnsi="Cambria" w:cs="Arial"/>
          <w:u w:val="single"/>
        </w:rPr>
        <w:t xml:space="preserve">Conduct </w:t>
      </w:r>
      <w:bookmarkEnd w:id="6"/>
    </w:p>
    <w:p w14:paraId="6CF0728E" w14:textId="77777777" w:rsidR="00DF47BC" w:rsidRPr="00063033" w:rsidRDefault="0019145B" w:rsidP="00DF47BC">
      <w:pPr>
        <w:pStyle w:val="ListParagraph"/>
        <w:numPr>
          <w:ilvl w:val="0"/>
          <w:numId w:val="10"/>
        </w:numPr>
        <w:rPr>
          <w:rFonts w:cs="Arial"/>
        </w:rPr>
      </w:pPr>
      <w:r w:rsidRPr="00063033">
        <w:rPr>
          <w:rFonts w:cs="Arial"/>
        </w:rPr>
        <w:t>Everyone in the group should ensure that they can be contacted easily by other members of the group by giving them adequate</w:t>
      </w:r>
      <w:bookmarkStart w:id="7" w:name="_GoBack"/>
      <w:bookmarkEnd w:id="7"/>
      <w:r w:rsidRPr="00063033">
        <w:rPr>
          <w:rFonts w:cs="Arial"/>
        </w:rPr>
        <w:t xml:space="preserve"> contact information.</w:t>
      </w:r>
    </w:p>
    <w:p w14:paraId="5F67A3A0" w14:textId="77777777" w:rsidR="0019145B" w:rsidRPr="00063033" w:rsidRDefault="0019145B" w:rsidP="00F83B30">
      <w:pPr>
        <w:pStyle w:val="ListParagraph"/>
        <w:numPr>
          <w:ilvl w:val="0"/>
          <w:numId w:val="10"/>
        </w:numPr>
        <w:rPr>
          <w:rFonts w:cs="Arial"/>
        </w:rPr>
      </w:pPr>
      <w:r w:rsidRPr="00063033">
        <w:rPr>
          <w:rFonts w:cs="Arial"/>
        </w:rPr>
        <w:t>When working in a group, please treat other members of the group with courtesy and respect their opinions, even if you do not necessarily agree with them.</w:t>
      </w:r>
    </w:p>
    <w:p w14:paraId="25FD1CA6" w14:textId="77777777" w:rsidR="0019145B" w:rsidRPr="00063033" w:rsidRDefault="0019145B" w:rsidP="00F83B30">
      <w:pPr>
        <w:pStyle w:val="ListParagraph"/>
        <w:numPr>
          <w:ilvl w:val="0"/>
          <w:numId w:val="10"/>
        </w:numPr>
        <w:rPr>
          <w:rFonts w:cs="Arial"/>
        </w:rPr>
      </w:pPr>
      <w:r w:rsidRPr="00063033">
        <w:rPr>
          <w:rFonts w:cs="Arial"/>
        </w:rPr>
        <w:t>You are expected to make full and fair contribution to the work of the group.</w:t>
      </w:r>
    </w:p>
    <w:p w14:paraId="7A40D8E1" w14:textId="77777777" w:rsidR="0019145B" w:rsidRPr="00063033" w:rsidRDefault="0019145B" w:rsidP="00F83B30">
      <w:pPr>
        <w:pStyle w:val="ListParagraph"/>
        <w:numPr>
          <w:ilvl w:val="0"/>
          <w:numId w:val="10"/>
        </w:numPr>
        <w:rPr>
          <w:rFonts w:cs="Arial"/>
        </w:rPr>
      </w:pPr>
      <w:r w:rsidRPr="00063033">
        <w:rPr>
          <w:rFonts w:cs="Arial"/>
        </w:rPr>
        <w:t>When you agree to undertake a task that has been assigned to you by the group you must try work to the agreed deadline since failure to do so could impede the progress of the whole project.</w:t>
      </w:r>
    </w:p>
    <w:p w14:paraId="24CD2202" w14:textId="1D3650F3" w:rsidR="0019145B" w:rsidRPr="00063033" w:rsidRDefault="0019145B" w:rsidP="00F83B30">
      <w:pPr>
        <w:pStyle w:val="ListParagraph"/>
        <w:numPr>
          <w:ilvl w:val="0"/>
          <w:numId w:val="10"/>
        </w:numPr>
        <w:rPr>
          <w:rFonts w:cs="Arial"/>
        </w:rPr>
      </w:pPr>
      <w:r w:rsidRPr="00063033">
        <w:rPr>
          <w:rFonts w:cs="Arial"/>
        </w:rPr>
        <w:lastRenderedPageBreak/>
        <w:t>You have the right to challenge other’s opinions but please try to do it in a non-aggressive way.</w:t>
      </w:r>
      <w:r w:rsidR="00E90D25" w:rsidRPr="00063033">
        <w:rPr>
          <w:rFonts w:cs="Arial"/>
        </w:rPr>
        <w:t xml:space="preserve"> If there are 2 or more ideas for a solution of the program or pr</w:t>
      </w:r>
      <w:r w:rsidR="008E136B">
        <w:rPr>
          <w:rFonts w:cs="Arial"/>
        </w:rPr>
        <w:t>oject then there can be a vote by the other 3 members of the group.</w:t>
      </w:r>
    </w:p>
    <w:p w14:paraId="6C9E5A5A" w14:textId="77777777" w:rsidR="00EA22D1" w:rsidRPr="00063033" w:rsidRDefault="0019145B" w:rsidP="00EA22D1">
      <w:pPr>
        <w:pStyle w:val="ListParagraph"/>
        <w:numPr>
          <w:ilvl w:val="0"/>
          <w:numId w:val="10"/>
        </w:numPr>
      </w:pPr>
      <w:r w:rsidRPr="00063033">
        <w:rPr>
          <w:rFonts w:cs="Arial"/>
        </w:rPr>
        <w:t xml:space="preserve">It is your responsibility to attend all meetings arranged by the group to advance the project, and to arrive at those meetings on time. If you can’t attend a meeting of the group, you should consider providing your input in written form and providing this to other group members before the meeting. </w:t>
      </w:r>
      <w:r w:rsidR="00DF47BC" w:rsidRPr="00063033">
        <w:rPr>
          <w:rFonts w:cs="Arial"/>
        </w:rPr>
        <w:t>F</w:t>
      </w:r>
      <w:r w:rsidRPr="00063033">
        <w:rPr>
          <w:rFonts w:cs="Arial"/>
        </w:rPr>
        <w:t>ailure to make a meeting results in bringing treats to next meeting.</w:t>
      </w:r>
    </w:p>
    <w:p w14:paraId="11FD0E4F" w14:textId="77777777" w:rsidR="009A598D" w:rsidRPr="00063033" w:rsidRDefault="009A598D" w:rsidP="00EA22D1">
      <w:pPr>
        <w:pStyle w:val="ListParagraph"/>
        <w:numPr>
          <w:ilvl w:val="0"/>
          <w:numId w:val="10"/>
        </w:numPr>
      </w:pPr>
      <w:r w:rsidRPr="00063033">
        <w:rPr>
          <w:rFonts w:cs="Arial"/>
        </w:rPr>
        <w:t>Members shall act honestly and promptly and in such a manner to ensure that their client is not misled, offering an appropriate outcome and solution to the user’s needs and requirements.</w:t>
      </w:r>
    </w:p>
    <w:p w14:paraId="341A977C" w14:textId="77777777" w:rsidR="00EA22D1" w:rsidRPr="00063033" w:rsidRDefault="00EA22D1" w:rsidP="00EA22D1">
      <w:pPr>
        <w:pStyle w:val="ListParagraph"/>
        <w:numPr>
          <w:ilvl w:val="0"/>
          <w:numId w:val="10"/>
        </w:numPr>
      </w:pPr>
      <w:r w:rsidRPr="00063033">
        <w:rPr>
          <w:rFonts w:cs="Arial"/>
        </w:rPr>
        <w:t>Members shall claim expertise only in areas where their skills and knowledge are demonstrably adequate;</w:t>
      </w:r>
    </w:p>
    <w:p w14:paraId="7B323F05" w14:textId="77777777" w:rsidR="00E90D25" w:rsidRPr="00063033" w:rsidRDefault="00EA22D1" w:rsidP="00EA22D1">
      <w:pPr>
        <w:pStyle w:val="ListParagraph"/>
        <w:numPr>
          <w:ilvl w:val="0"/>
          <w:numId w:val="10"/>
        </w:numPr>
      </w:pPr>
      <w:r w:rsidRPr="00063033">
        <w:rPr>
          <w:rFonts w:cs="Arial"/>
        </w:rPr>
        <w:t>Be accurate in reporting and realistic in forecasting</w:t>
      </w:r>
    </w:p>
    <w:p w14:paraId="51A88DE3" w14:textId="77777777" w:rsidR="00EA22D1" w:rsidRPr="00063033" w:rsidRDefault="00EA22D1" w:rsidP="00EA22D1">
      <w:pPr>
        <w:pStyle w:val="ListParagraph"/>
        <w:numPr>
          <w:ilvl w:val="0"/>
          <w:numId w:val="10"/>
        </w:numPr>
      </w:pPr>
      <w:r w:rsidRPr="00063033">
        <w:rPr>
          <w:rFonts w:cs="Arial"/>
        </w:rPr>
        <w:t>Accept responsibility for their actions and act with due skill, care and diligence.</w:t>
      </w:r>
    </w:p>
    <w:p w14:paraId="4A582D08" w14:textId="59F93116" w:rsidR="00EA22D1" w:rsidRPr="00D638F7" w:rsidRDefault="00EA22D1" w:rsidP="00EA22D1">
      <w:pPr>
        <w:pStyle w:val="ListParagraph"/>
        <w:numPr>
          <w:ilvl w:val="0"/>
          <w:numId w:val="10"/>
        </w:numPr>
      </w:pPr>
      <w:r w:rsidRPr="00063033">
        <w:rPr>
          <w:rFonts w:cs="Arial"/>
        </w:rPr>
        <w:t>Members shall co-operate fully with the team and submit promptly any information the association may reasonably require.</w:t>
      </w:r>
    </w:p>
    <w:p w14:paraId="4D163638" w14:textId="77777777" w:rsidR="00D638F7" w:rsidRPr="00396420" w:rsidRDefault="00D638F7" w:rsidP="00D638F7">
      <w:pPr>
        <w:pStyle w:val="ListParagraph"/>
        <w:numPr>
          <w:ilvl w:val="0"/>
          <w:numId w:val="10"/>
        </w:numPr>
        <w:rPr>
          <w:rFonts w:ascii="Times New Roman" w:hAnsi="Times New Roman" w:cs="Times New Roman"/>
          <w:b/>
          <w:sz w:val="24"/>
          <w:szCs w:val="24"/>
        </w:rPr>
      </w:pPr>
      <w:r w:rsidRPr="00396420">
        <w:rPr>
          <w:rFonts w:ascii="Times New Roman" w:hAnsi="Times New Roman" w:cs="Times New Roman"/>
          <w:sz w:val="24"/>
          <w:szCs w:val="24"/>
        </w:rPr>
        <w:t xml:space="preserve">Promptly submit to the group any information that could assist in the completion of the project. </w:t>
      </w:r>
    </w:p>
    <w:p w14:paraId="1C13A34B" w14:textId="602A8BDD" w:rsidR="008E136B" w:rsidRPr="007D56B4" w:rsidRDefault="008E136B" w:rsidP="007D56B4">
      <w:pPr>
        <w:rPr>
          <w:rFonts w:cs="Times New Roman"/>
          <w:b/>
          <w:sz w:val="24"/>
          <w:szCs w:val="24"/>
        </w:rPr>
      </w:pPr>
    </w:p>
    <w:p w14:paraId="13296369" w14:textId="5FAC5B2B" w:rsidR="00DF47BC" w:rsidRPr="00063033" w:rsidRDefault="00261439" w:rsidP="00261439">
      <w:pPr>
        <w:pStyle w:val="Heading2"/>
        <w:rPr>
          <w:rFonts w:ascii="Cambria" w:hAnsi="Cambria" w:cs="Arial"/>
          <w:u w:val="single"/>
        </w:rPr>
      </w:pPr>
      <w:bookmarkStart w:id="8" w:name="_Toc536619437"/>
      <w:r w:rsidRPr="00063033">
        <w:rPr>
          <w:rFonts w:ascii="Cambria" w:hAnsi="Cambria" w:cs="Arial"/>
          <w:u w:val="single"/>
        </w:rPr>
        <w:t>Quality control</w:t>
      </w:r>
      <w:bookmarkEnd w:id="8"/>
    </w:p>
    <w:p w14:paraId="27688EC5" w14:textId="2CC39E06" w:rsidR="00261439" w:rsidRPr="00063033" w:rsidRDefault="00261439" w:rsidP="00261439">
      <w:pPr>
        <w:pStyle w:val="ListParagraph"/>
        <w:numPr>
          <w:ilvl w:val="0"/>
          <w:numId w:val="22"/>
        </w:numPr>
        <w:rPr>
          <w:rFonts w:cs="Arial"/>
        </w:rPr>
      </w:pPr>
      <w:r w:rsidRPr="00063033">
        <w:rPr>
          <w:rFonts w:cs="Arial"/>
        </w:rPr>
        <w:t>All work will be pushed to the GITHUB Repository – (</w:t>
      </w:r>
      <w:hyperlink r:id="rId8" w:history="1">
        <w:r w:rsidRPr="00063033">
          <w:rPr>
            <w:rStyle w:val="Hyperlink"/>
            <w:rFonts w:cs="Arial"/>
          </w:rPr>
          <w:t>https://github.com/aowsr/KV6002-Team-Project</w:t>
        </w:r>
      </w:hyperlink>
      <w:r w:rsidRPr="00063033">
        <w:rPr>
          <w:rFonts w:cs="Arial"/>
        </w:rPr>
        <w:t>).</w:t>
      </w:r>
    </w:p>
    <w:p w14:paraId="7139F2A1" w14:textId="77777777" w:rsidR="00261439" w:rsidRPr="00063033" w:rsidRDefault="00261439" w:rsidP="00261439">
      <w:pPr>
        <w:pStyle w:val="ListParagraph"/>
        <w:numPr>
          <w:ilvl w:val="0"/>
          <w:numId w:val="22"/>
        </w:numPr>
        <w:rPr>
          <w:rFonts w:cs="Arial"/>
        </w:rPr>
      </w:pPr>
      <w:r w:rsidRPr="00063033">
        <w:rPr>
          <w:rFonts w:cs="Arial"/>
        </w:rPr>
        <w:t>Documents will use a footer displaying the authors name and student ID.</w:t>
      </w:r>
    </w:p>
    <w:p w14:paraId="571E0D3D" w14:textId="4EF3352C" w:rsidR="00261439" w:rsidRPr="00063033" w:rsidRDefault="00261439" w:rsidP="00261439">
      <w:pPr>
        <w:pStyle w:val="ListParagraph"/>
        <w:numPr>
          <w:ilvl w:val="0"/>
          <w:numId w:val="22"/>
        </w:numPr>
        <w:rPr>
          <w:rFonts w:cs="Arial"/>
        </w:rPr>
      </w:pPr>
      <w:r w:rsidRPr="00063033">
        <w:rPr>
          <w:rFonts w:cs="Arial"/>
        </w:rPr>
        <w:t>Code will be separated by comments that will state what section of the code it is for and the purpose of it.</w:t>
      </w:r>
    </w:p>
    <w:p w14:paraId="36EEB5A7" w14:textId="6A008B61" w:rsidR="00261439" w:rsidRPr="00063033" w:rsidRDefault="00261439" w:rsidP="00261439">
      <w:pPr>
        <w:pStyle w:val="ListParagraph"/>
        <w:numPr>
          <w:ilvl w:val="0"/>
          <w:numId w:val="22"/>
        </w:numPr>
        <w:rPr>
          <w:rFonts w:cs="Arial"/>
        </w:rPr>
      </w:pPr>
      <w:r w:rsidRPr="00063033">
        <w:rPr>
          <w:rFonts w:cs="Arial"/>
        </w:rPr>
        <w:t>Indentation will be used to make code look clean.</w:t>
      </w:r>
    </w:p>
    <w:p w14:paraId="7232653F" w14:textId="0B2965BB" w:rsidR="00261439" w:rsidRDefault="00261439" w:rsidP="00261439">
      <w:pPr>
        <w:pStyle w:val="ListParagraph"/>
        <w:numPr>
          <w:ilvl w:val="0"/>
          <w:numId w:val="22"/>
        </w:numPr>
        <w:rPr>
          <w:rFonts w:cs="Arial"/>
        </w:rPr>
      </w:pPr>
      <w:r w:rsidRPr="00063033">
        <w:rPr>
          <w:rFonts w:cs="Arial"/>
        </w:rPr>
        <w:t>Variable names will be clear however not long nor complex.</w:t>
      </w:r>
    </w:p>
    <w:p w14:paraId="4E3072A7" w14:textId="77777777" w:rsidR="00D638F7" w:rsidRPr="00D638F7" w:rsidRDefault="00D638F7" w:rsidP="00D638F7">
      <w:pPr>
        <w:ind w:left="360"/>
        <w:rPr>
          <w:rFonts w:cs="Arial"/>
        </w:rPr>
      </w:pPr>
    </w:p>
    <w:sectPr w:rsidR="00D638F7" w:rsidRPr="00D638F7" w:rsidSect="00C617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7CDA1" w14:textId="77777777" w:rsidR="00497930" w:rsidRDefault="00497930" w:rsidP="00C308B3">
      <w:pPr>
        <w:spacing w:after="0" w:line="240" w:lineRule="auto"/>
      </w:pPr>
      <w:r>
        <w:separator/>
      </w:r>
    </w:p>
  </w:endnote>
  <w:endnote w:type="continuationSeparator" w:id="0">
    <w:p w14:paraId="17680CEF" w14:textId="77777777" w:rsidR="00497930" w:rsidRDefault="00497930" w:rsidP="00C3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666098"/>
      <w:docPartObj>
        <w:docPartGallery w:val="Page Numbers (Bottom of Page)"/>
        <w:docPartUnique/>
      </w:docPartObj>
    </w:sdtPr>
    <w:sdtEndPr>
      <w:rPr>
        <w:noProof/>
      </w:rPr>
    </w:sdtEndPr>
    <w:sdtContent>
      <w:p w14:paraId="7F2E4774" w14:textId="4FB66D30" w:rsidR="00184F1F" w:rsidRDefault="00184F1F">
        <w:pPr>
          <w:pStyle w:val="Footer"/>
        </w:pPr>
        <w:r>
          <w:fldChar w:fldCharType="begin"/>
        </w:r>
        <w:r>
          <w:instrText xml:space="preserve"> PAGE   \* MERGEFORMAT </w:instrText>
        </w:r>
        <w:r>
          <w:fldChar w:fldCharType="separate"/>
        </w:r>
        <w:r w:rsidR="00D638F7">
          <w:rPr>
            <w:noProof/>
          </w:rPr>
          <w:t>6</w:t>
        </w:r>
        <w:r>
          <w:rPr>
            <w:noProof/>
          </w:rPr>
          <w:fldChar w:fldCharType="end"/>
        </w:r>
      </w:p>
    </w:sdtContent>
  </w:sdt>
  <w:p w14:paraId="2D782E18" w14:textId="77777777" w:rsidR="00184F1F" w:rsidRDefault="00184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7CEEA" w14:textId="77777777" w:rsidR="00497930" w:rsidRDefault="00497930" w:rsidP="00C308B3">
      <w:pPr>
        <w:spacing w:after="0" w:line="240" w:lineRule="auto"/>
      </w:pPr>
      <w:r>
        <w:separator/>
      </w:r>
    </w:p>
  </w:footnote>
  <w:footnote w:type="continuationSeparator" w:id="0">
    <w:p w14:paraId="4B3B1595" w14:textId="77777777" w:rsidR="00497930" w:rsidRDefault="00497930" w:rsidP="00C30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491"/>
    <w:multiLevelType w:val="hybridMultilevel"/>
    <w:tmpl w:val="2E388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1FCC"/>
    <w:multiLevelType w:val="hybridMultilevel"/>
    <w:tmpl w:val="048243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A53A7F"/>
    <w:multiLevelType w:val="hybridMultilevel"/>
    <w:tmpl w:val="92B22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6661B"/>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E74590"/>
    <w:multiLevelType w:val="hybridMultilevel"/>
    <w:tmpl w:val="AF0CC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B6336"/>
    <w:multiLevelType w:val="hybridMultilevel"/>
    <w:tmpl w:val="D4A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B4249"/>
    <w:multiLevelType w:val="hybridMultilevel"/>
    <w:tmpl w:val="56EE48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85D77"/>
    <w:multiLevelType w:val="hybridMultilevel"/>
    <w:tmpl w:val="8D3A779C"/>
    <w:lvl w:ilvl="0" w:tplc="19820284">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91072"/>
    <w:multiLevelType w:val="hybridMultilevel"/>
    <w:tmpl w:val="40BE2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E3F28"/>
    <w:multiLevelType w:val="hybridMultilevel"/>
    <w:tmpl w:val="7376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709E2"/>
    <w:multiLevelType w:val="hybridMultilevel"/>
    <w:tmpl w:val="D180BE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BB0DF1"/>
    <w:multiLevelType w:val="hybridMultilevel"/>
    <w:tmpl w:val="053C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74EA4"/>
    <w:multiLevelType w:val="hybridMultilevel"/>
    <w:tmpl w:val="7C16EDC0"/>
    <w:lvl w:ilvl="0" w:tplc="674A2344">
      <w:start w:val="1"/>
      <w:numFmt w:val="bullet"/>
      <w:lvlText w:val=""/>
      <w:lvlJc w:val="left"/>
      <w:pPr>
        <w:ind w:left="502"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83369"/>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33618"/>
    <w:multiLevelType w:val="hybridMultilevel"/>
    <w:tmpl w:val="76983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8F04AE"/>
    <w:multiLevelType w:val="hybridMultilevel"/>
    <w:tmpl w:val="5D14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2E42CD"/>
    <w:multiLevelType w:val="hybridMultilevel"/>
    <w:tmpl w:val="6D8292C0"/>
    <w:lvl w:ilvl="0" w:tplc="674A2344">
      <w:start w:val="1"/>
      <w:numFmt w:val="bullet"/>
      <w:lvlText w:val=""/>
      <w:lvlJc w:val="left"/>
      <w:pPr>
        <w:ind w:left="720"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002C1"/>
    <w:multiLevelType w:val="hybridMultilevel"/>
    <w:tmpl w:val="9E6E4B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F062F8"/>
    <w:multiLevelType w:val="hybridMultilevel"/>
    <w:tmpl w:val="08F64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3272B"/>
    <w:multiLevelType w:val="hybridMultilevel"/>
    <w:tmpl w:val="8BAA7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BC0194"/>
    <w:multiLevelType w:val="hybridMultilevel"/>
    <w:tmpl w:val="32961E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BD5924"/>
    <w:multiLevelType w:val="hybridMultilevel"/>
    <w:tmpl w:val="886AB098"/>
    <w:lvl w:ilvl="0" w:tplc="E8EA121A">
      <w:start w:val="1"/>
      <w:numFmt w:val="bullet"/>
      <w:lvlText w:val="•"/>
      <w:lvlJc w:val="left"/>
      <w:pPr>
        <w:tabs>
          <w:tab w:val="num" w:pos="360"/>
        </w:tabs>
        <w:ind w:left="360" w:hanging="360"/>
      </w:pPr>
      <w:rPr>
        <w:rFonts w:ascii="Times New Roman" w:hAnsi="Times New Roman" w:hint="default"/>
      </w:rPr>
    </w:lvl>
    <w:lvl w:ilvl="1" w:tplc="CF18818C">
      <w:start w:val="1"/>
      <w:numFmt w:val="bullet"/>
      <w:lvlText w:val="•"/>
      <w:lvlJc w:val="left"/>
      <w:pPr>
        <w:tabs>
          <w:tab w:val="num" w:pos="1080"/>
        </w:tabs>
        <w:ind w:left="1080" w:hanging="360"/>
      </w:pPr>
      <w:rPr>
        <w:rFonts w:ascii="Times New Roman" w:hAnsi="Times New Roman" w:hint="default"/>
      </w:rPr>
    </w:lvl>
    <w:lvl w:ilvl="2" w:tplc="65E8085C" w:tentative="1">
      <w:start w:val="1"/>
      <w:numFmt w:val="bullet"/>
      <w:lvlText w:val="•"/>
      <w:lvlJc w:val="left"/>
      <w:pPr>
        <w:tabs>
          <w:tab w:val="num" w:pos="1800"/>
        </w:tabs>
        <w:ind w:left="1800" w:hanging="360"/>
      </w:pPr>
      <w:rPr>
        <w:rFonts w:ascii="Times New Roman" w:hAnsi="Times New Roman" w:hint="default"/>
      </w:rPr>
    </w:lvl>
    <w:lvl w:ilvl="3" w:tplc="33A0DA2C" w:tentative="1">
      <w:start w:val="1"/>
      <w:numFmt w:val="bullet"/>
      <w:lvlText w:val="•"/>
      <w:lvlJc w:val="left"/>
      <w:pPr>
        <w:tabs>
          <w:tab w:val="num" w:pos="2520"/>
        </w:tabs>
        <w:ind w:left="2520" w:hanging="360"/>
      </w:pPr>
      <w:rPr>
        <w:rFonts w:ascii="Times New Roman" w:hAnsi="Times New Roman" w:hint="default"/>
      </w:rPr>
    </w:lvl>
    <w:lvl w:ilvl="4" w:tplc="7F2644A0" w:tentative="1">
      <w:start w:val="1"/>
      <w:numFmt w:val="bullet"/>
      <w:lvlText w:val="•"/>
      <w:lvlJc w:val="left"/>
      <w:pPr>
        <w:tabs>
          <w:tab w:val="num" w:pos="3240"/>
        </w:tabs>
        <w:ind w:left="3240" w:hanging="360"/>
      </w:pPr>
      <w:rPr>
        <w:rFonts w:ascii="Times New Roman" w:hAnsi="Times New Roman" w:hint="default"/>
      </w:rPr>
    </w:lvl>
    <w:lvl w:ilvl="5" w:tplc="4258A0AE" w:tentative="1">
      <w:start w:val="1"/>
      <w:numFmt w:val="bullet"/>
      <w:lvlText w:val="•"/>
      <w:lvlJc w:val="left"/>
      <w:pPr>
        <w:tabs>
          <w:tab w:val="num" w:pos="3960"/>
        </w:tabs>
        <w:ind w:left="3960" w:hanging="360"/>
      </w:pPr>
      <w:rPr>
        <w:rFonts w:ascii="Times New Roman" w:hAnsi="Times New Roman" w:hint="default"/>
      </w:rPr>
    </w:lvl>
    <w:lvl w:ilvl="6" w:tplc="A0740FC8" w:tentative="1">
      <w:start w:val="1"/>
      <w:numFmt w:val="bullet"/>
      <w:lvlText w:val="•"/>
      <w:lvlJc w:val="left"/>
      <w:pPr>
        <w:tabs>
          <w:tab w:val="num" w:pos="4680"/>
        </w:tabs>
        <w:ind w:left="4680" w:hanging="360"/>
      </w:pPr>
      <w:rPr>
        <w:rFonts w:ascii="Times New Roman" w:hAnsi="Times New Roman" w:hint="default"/>
      </w:rPr>
    </w:lvl>
    <w:lvl w:ilvl="7" w:tplc="EA242022" w:tentative="1">
      <w:start w:val="1"/>
      <w:numFmt w:val="bullet"/>
      <w:lvlText w:val="•"/>
      <w:lvlJc w:val="left"/>
      <w:pPr>
        <w:tabs>
          <w:tab w:val="num" w:pos="5400"/>
        </w:tabs>
        <w:ind w:left="5400" w:hanging="360"/>
      </w:pPr>
      <w:rPr>
        <w:rFonts w:ascii="Times New Roman" w:hAnsi="Times New Roman" w:hint="default"/>
      </w:rPr>
    </w:lvl>
    <w:lvl w:ilvl="8" w:tplc="109EFD38" w:tentative="1">
      <w:start w:val="1"/>
      <w:numFmt w:val="bullet"/>
      <w:lvlText w:val="•"/>
      <w:lvlJc w:val="left"/>
      <w:pPr>
        <w:tabs>
          <w:tab w:val="num" w:pos="6120"/>
        </w:tabs>
        <w:ind w:left="6120" w:hanging="360"/>
      </w:pPr>
      <w:rPr>
        <w:rFonts w:ascii="Times New Roman" w:hAnsi="Times New Roman" w:hint="default"/>
      </w:rPr>
    </w:lvl>
  </w:abstractNum>
  <w:num w:numId="1">
    <w:abstractNumId w:val="15"/>
  </w:num>
  <w:num w:numId="2">
    <w:abstractNumId w:val="16"/>
  </w:num>
  <w:num w:numId="3">
    <w:abstractNumId w:val="20"/>
  </w:num>
  <w:num w:numId="4">
    <w:abstractNumId w:val="13"/>
  </w:num>
  <w:num w:numId="5">
    <w:abstractNumId w:val="21"/>
  </w:num>
  <w:num w:numId="6">
    <w:abstractNumId w:val="8"/>
  </w:num>
  <w:num w:numId="7">
    <w:abstractNumId w:val="11"/>
  </w:num>
  <w:num w:numId="8">
    <w:abstractNumId w:val="17"/>
  </w:num>
  <w:num w:numId="9">
    <w:abstractNumId w:val="1"/>
  </w:num>
  <w:num w:numId="10">
    <w:abstractNumId w:val="4"/>
  </w:num>
  <w:num w:numId="11">
    <w:abstractNumId w:val="12"/>
  </w:num>
  <w:num w:numId="12">
    <w:abstractNumId w:val="9"/>
  </w:num>
  <w:num w:numId="13">
    <w:abstractNumId w:val="5"/>
  </w:num>
  <w:num w:numId="14">
    <w:abstractNumId w:val="22"/>
  </w:num>
  <w:num w:numId="15">
    <w:abstractNumId w:val="7"/>
  </w:num>
  <w:num w:numId="16">
    <w:abstractNumId w:val="6"/>
  </w:num>
  <w:num w:numId="17">
    <w:abstractNumId w:val="18"/>
  </w:num>
  <w:num w:numId="18">
    <w:abstractNumId w:val="3"/>
  </w:num>
  <w:num w:numId="19">
    <w:abstractNumId w:val="14"/>
  </w:num>
  <w:num w:numId="20">
    <w:abstractNumId w:val="0"/>
  </w:num>
  <w:num w:numId="21">
    <w:abstractNumId w:val="2"/>
  </w:num>
  <w:num w:numId="22">
    <w:abstractNumId w:val="10"/>
  </w:num>
  <w:num w:numId="23">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 Anderson">
    <w15:presenceInfo w15:providerId="AD" w15:userId="S-1-5-21-1532628060-2107599528-1136263860-75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9F"/>
    <w:rsid w:val="00063033"/>
    <w:rsid w:val="000A1363"/>
    <w:rsid w:val="000F1122"/>
    <w:rsid w:val="00154275"/>
    <w:rsid w:val="00184F1F"/>
    <w:rsid w:val="0019145B"/>
    <w:rsid w:val="00207F80"/>
    <w:rsid w:val="00225D24"/>
    <w:rsid w:val="00261439"/>
    <w:rsid w:val="002B71BC"/>
    <w:rsid w:val="002F4087"/>
    <w:rsid w:val="00384D7A"/>
    <w:rsid w:val="003A6CA7"/>
    <w:rsid w:val="003E75E1"/>
    <w:rsid w:val="00457CA2"/>
    <w:rsid w:val="00482617"/>
    <w:rsid w:val="00497930"/>
    <w:rsid w:val="004D156D"/>
    <w:rsid w:val="004D3F9F"/>
    <w:rsid w:val="00552CE3"/>
    <w:rsid w:val="005D2AB3"/>
    <w:rsid w:val="00657475"/>
    <w:rsid w:val="0068279A"/>
    <w:rsid w:val="00695C82"/>
    <w:rsid w:val="006B31B6"/>
    <w:rsid w:val="00755532"/>
    <w:rsid w:val="007D56B4"/>
    <w:rsid w:val="00840AEE"/>
    <w:rsid w:val="0089419B"/>
    <w:rsid w:val="00896C3D"/>
    <w:rsid w:val="008B0689"/>
    <w:rsid w:val="008C0993"/>
    <w:rsid w:val="008E136B"/>
    <w:rsid w:val="008F7D71"/>
    <w:rsid w:val="00943650"/>
    <w:rsid w:val="009806C9"/>
    <w:rsid w:val="009A598D"/>
    <w:rsid w:val="009D3A8F"/>
    <w:rsid w:val="00A3330F"/>
    <w:rsid w:val="00A80348"/>
    <w:rsid w:val="00A93C84"/>
    <w:rsid w:val="00B3502E"/>
    <w:rsid w:val="00B56469"/>
    <w:rsid w:val="00BB240A"/>
    <w:rsid w:val="00BD5E35"/>
    <w:rsid w:val="00BF3BD2"/>
    <w:rsid w:val="00C308B3"/>
    <w:rsid w:val="00C617A5"/>
    <w:rsid w:val="00CC6FFC"/>
    <w:rsid w:val="00CF7804"/>
    <w:rsid w:val="00D6308B"/>
    <w:rsid w:val="00D638F7"/>
    <w:rsid w:val="00D77E59"/>
    <w:rsid w:val="00D84E01"/>
    <w:rsid w:val="00D90A91"/>
    <w:rsid w:val="00DA1866"/>
    <w:rsid w:val="00DC6BCF"/>
    <w:rsid w:val="00DF47BC"/>
    <w:rsid w:val="00E15AF2"/>
    <w:rsid w:val="00E557D8"/>
    <w:rsid w:val="00E72BD9"/>
    <w:rsid w:val="00E76546"/>
    <w:rsid w:val="00E90D25"/>
    <w:rsid w:val="00EA22D1"/>
    <w:rsid w:val="00EE342C"/>
    <w:rsid w:val="00F01D68"/>
    <w:rsid w:val="00F83B30"/>
    <w:rsid w:val="00F919A6"/>
    <w:rsid w:val="00FA5E48"/>
    <w:rsid w:val="00FB3881"/>
    <w:rsid w:val="00F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756E"/>
  <w15:chartTrackingRefBased/>
  <w15:docId w15:val="{AB7AEE2B-5A1F-4ECF-8C08-8D087BC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89"/>
    <w:rPr>
      <w:rFonts w:ascii="Cambria" w:hAnsi="Cambria"/>
    </w:rPr>
  </w:style>
  <w:style w:type="paragraph" w:styleId="Heading1">
    <w:name w:val="heading 1"/>
    <w:basedOn w:val="Normal"/>
    <w:next w:val="Normal"/>
    <w:link w:val="Heading1Char"/>
    <w:qFormat/>
    <w:rsid w:val="00063033"/>
    <w:pPr>
      <w:keepNext/>
      <w:spacing w:after="0" w:line="240" w:lineRule="auto"/>
      <w:outlineLvl w:val="0"/>
    </w:pPr>
    <w:rPr>
      <w:rFonts w:eastAsia="Times New Roman" w:cs="Times New Roman"/>
      <w:b/>
      <w:bCs/>
      <w:color w:val="22252C"/>
      <w:sz w:val="40"/>
      <w:szCs w:val="24"/>
    </w:rPr>
  </w:style>
  <w:style w:type="paragraph" w:styleId="Heading2">
    <w:name w:val="heading 2"/>
    <w:basedOn w:val="Normal"/>
    <w:next w:val="Normal"/>
    <w:link w:val="Heading2Char"/>
    <w:uiPriority w:val="9"/>
    <w:unhideWhenUsed/>
    <w:qFormat/>
    <w:rsid w:val="00063033"/>
    <w:pPr>
      <w:keepNext/>
      <w:keepLines/>
      <w:spacing w:before="40" w:after="0"/>
      <w:outlineLvl w:val="1"/>
    </w:pPr>
    <w:rPr>
      <w:rFonts w:asciiTheme="majorHAnsi" w:eastAsiaTheme="majorEastAsia" w:hAnsiTheme="majorHAnsi" w:cstheme="majorBidi"/>
      <w:color w:val="22252C"/>
      <w:sz w:val="26"/>
      <w:szCs w:val="26"/>
    </w:rPr>
  </w:style>
  <w:style w:type="paragraph" w:styleId="Heading3">
    <w:name w:val="heading 3"/>
    <w:basedOn w:val="Normal"/>
    <w:next w:val="Normal"/>
    <w:link w:val="Heading3Char"/>
    <w:uiPriority w:val="9"/>
    <w:unhideWhenUsed/>
    <w:qFormat/>
    <w:rsid w:val="00BD5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0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3033"/>
    <w:rPr>
      <w:rFonts w:ascii="Cambria" w:eastAsia="Times New Roman" w:hAnsi="Cambria" w:cs="Times New Roman"/>
      <w:b/>
      <w:bCs/>
      <w:color w:val="22252C"/>
      <w:sz w:val="40"/>
      <w:szCs w:val="24"/>
    </w:rPr>
  </w:style>
  <w:style w:type="character" w:customStyle="1" w:styleId="Heading2Char">
    <w:name w:val="Heading 2 Char"/>
    <w:basedOn w:val="DefaultParagraphFont"/>
    <w:link w:val="Heading2"/>
    <w:uiPriority w:val="9"/>
    <w:rsid w:val="00063033"/>
    <w:rPr>
      <w:rFonts w:asciiTheme="majorHAnsi" w:eastAsiaTheme="majorEastAsia" w:hAnsiTheme="majorHAnsi" w:cstheme="majorBidi"/>
      <w:color w:val="22252C"/>
      <w:sz w:val="26"/>
      <w:szCs w:val="26"/>
    </w:rPr>
  </w:style>
  <w:style w:type="character" w:customStyle="1" w:styleId="Heading3Char">
    <w:name w:val="Heading 3 Char"/>
    <w:basedOn w:val="DefaultParagraphFont"/>
    <w:link w:val="Heading3"/>
    <w:uiPriority w:val="9"/>
    <w:rsid w:val="00BD5E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08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D3F9F"/>
    <w:pPr>
      <w:ind w:left="720"/>
      <w:contextualSpacing/>
    </w:pPr>
  </w:style>
  <w:style w:type="table" w:styleId="TableGrid">
    <w:name w:val="Table Grid"/>
    <w:basedOn w:val="TableNormal"/>
    <w:uiPriority w:val="39"/>
    <w:rsid w:val="004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17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C617A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
    <w:name w:val="List Table 1 Light"/>
    <w:basedOn w:val="TableNormal"/>
    <w:uiPriority w:val="46"/>
    <w:rsid w:val="00C617A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C617A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C617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C617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4">
    <w:name w:val="Grid Table 6 Colorful Accent 4"/>
    <w:basedOn w:val="TableNormal"/>
    <w:uiPriority w:val="51"/>
    <w:rsid w:val="00C617A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C617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4">
    <w:name w:val="List Table 3 Accent 4"/>
    <w:basedOn w:val="TableNormal"/>
    <w:uiPriority w:val="48"/>
    <w:rsid w:val="00C617A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695C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695C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95C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95C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FF6F05"/>
    <w:pP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FF6F05"/>
    <w:rPr>
      <w:rFonts w:ascii="Arial" w:eastAsia="Times New Roman" w:hAnsi="Arial" w:cs="Times New Roman"/>
      <w:sz w:val="20"/>
      <w:szCs w:val="24"/>
    </w:rPr>
  </w:style>
  <w:style w:type="table" w:styleId="ListTable2">
    <w:name w:val="List Table 2"/>
    <w:basedOn w:val="TableNormal"/>
    <w:uiPriority w:val="47"/>
    <w:rsid w:val="006B31B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3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8B3"/>
  </w:style>
  <w:style w:type="paragraph" w:styleId="Footer">
    <w:name w:val="footer"/>
    <w:basedOn w:val="Normal"/>
    <w:link w:val="FooterChar"/>
    <w:uiPriority w:val="99"/>
    <w:unhideWhenUsed/>
    <w:rsid w:val="00C3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8B3"/>
  </w:style>
  <w:style w:type="paragraph" w:styleId="TOCHeading">
    <w:name w:val="TOC Heading"/>
    <w:basedOn w:val="Heading1"/>
    <w:next w:val="Normal"/>
    <w:uiPriority w:val="39"/>
    <w:unhideWhenUsed/>
    <w:qFormat/>
    <w:rsid w:val="00C308B3"/>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C308B3"/>
    <w:pPr>
      <w:spacing w:after="100"/>
    </w:pPr>
  </w:style>
  <w:style w:type="paragraph" w:styleId="TOC2">
    <w:name w:val="toc 2"/>
    <w:basedOn w:val="Normal"/>
    <w:next w:val="Normal"/>
    <w:autoRedefine/>
    <w:uiPriority w:val="39"/>
    <w:unhideWhenUsed/>
    <w:rsid w:val="00C308B3"/>
    <w:pPr>
      <w:spacing w:after="100"/>
      <w:ind w:left="220"/>
    </w:pPr>
  </w:style>
  <w:style w:type="character" w:styleId="Hyperlink">
    <w:name w:val="Hyperlink"/>
    <w:basedOn w:val="DefaultParagraphFont"/>
    <w:uiPriority w:val="99"/>
    <w:unhideWhenUsed/>
    <w:rsid w:val="00C308B3"/>
    <w:rPr>
      <w:color w:val="0563C1" w:themeColor="hyperlink"/>
      <w:u w:val="single"/>
    </w:rPr>
  </w:style>
  <w:style w:type="paragraph" w:styleId="TOC3">
    <w:name w:val="toc 3"/>
    <w:basedOn w:val="Normal"/>
    <w:next w:val="Normal"/>
    <w:autoRedefine/>
    <w:uiPriority w:val="39"/>
    <w:unhideWhenUsed/>
    <w:rsid w:val="00E76546"/>
    <w:pPr>
      <w:spacing w:after="100"/>
      <w:ind w:left="440"/>
    </w:pPr>
  </w:style>
  <w:style w:type="paragraph" w:styleId="BalloonText">
    <w:name w:val="Balloon Text"/>
    <w:basedOn w:val="Normal"/>
    <w:link w:val="BalloonTextChar"/>
    <w:uiPriority w:val="99"/>
    <w:semiHidden/>
    <w:unhideWhenUsed/>
    <w:rsid w:val="00BF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BD2"/>
    <w:rPr>
      <w:rFonts w:ascii="Segoe UI" w:hAnsi="Segoe UI" w:cs="Segoe UI"/>
      <w:sz w:val="18"/>
      <w:szCs w:val="18"/>
    </w:rPr>
  </w:style>
  <w:style w:type="paragraph" w:styleId="Title">
    <w:name w:val="Title"/>
    <w:basedOn w:val="Normal"/>
    <w:next w:val="Normal"/>
    <w:link w:val="TitleChar"/>
    <w:uiPriority w:val="10"/>
    <w:qFormat/>
    <w:rsid w:val="00E72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0620">
      <w:bodyDiv w:val="1"/>
      <w:marLeft w:val="0"/>
      <w:marRight w:val="0"/>
      <w:marTop w:val="0"/>
      <w:marBottom w:val="0"/>
      <w:divBdr>
        <w:top w:val="none" w:sz="0" w:space="0" w:color="auto"/>
        <w:left w:val="none" w:sz="0" w:space="0" w:color="auto"/>
        <w:bottom w:val="none" w:sz="0" w:space="0" w:color="auto"/>
        <w:right w:val="none" w:sz="0" w:space="0" w:color="auto"/>
      </w:divBdr>
    </w:div>
    <w:div w:id="333800387">
      <w:bodyDiv w:val="1"/>
      <w:marLeft w:val="0"/>
      <w:marRight w:val="0"/>
      <w:marTop w:val="0"/>
      <w:marBottom w:val="0"/>
      <w:divBdr>
        <w:top w:val="none" w:sz="0" w:space="0" w:color="auto"/>
        <w:left w:val="none" w:sz="0" w:space="0" w:color="auto"/>
        <w:bottom w:val="none" w:sz="0" w:space="0" w:color="auto"/>
        <w:right w:val="none" w:sz="0" w:space="0" w:color="auto"/>
      </w:divBdr>
    </w:div>
    <w:div w:id="756633198">
      <w:bodyDiv w:val="1"/>
      <w:marLeft w:val="0"/>
      <w:marRight w:val="0"/>
      <w:marTop w:val="0"/>
      <w:marBottom w:val="0"/>
      <w:divBdr>
        <w:top w:val="none" w:sz="0" w:space="0" w:color="auto"/>
        <w:left w:val="none" w:sz="0" w:space="0" w:color="auto"/>
        <w:bottom w:val="none" w:sz="0" w:space="0" w:color="auto"/>
        <w:right w:val="none" w:sz="0" w:space="0" w:color="auto"/>
      </w:divBdr>
    </w:div>
    <w:div w:id="835875421">
      <w:bodyDiv w:val="1"/>
      <w:marLeft w:val="0"/>
      <w:marRight w:val="0"/>
      <w:marTop w:val="0"/>
      <w:marBottom w:val="0"/>
      <w:divBdr>
        <w:top w:val="none" w:sz="0" w:space="0" w:color="auto"/>
        <w:left w:val="none" w:sz="0" w:space="0" w:color="auto"/>
        <w:bottom w:val="none" w:sz="0" w:space="0" w:color="auto"/>
        <w:right w:val="none" w:sz="0" w:space="0" w:color="auto"/>
      </w:divBdr>
    </w:div>
    <w:div w:id="1405487000">
      <w:bodyDiv w:val="1"/>
      <w:marLeft w:val="0"/>
      <w:marRight w:val="0"/>
      <w:marTop w:val="0"/>
      <w:marBottom w:val="0"/>
      <w:divBdr>
        <w:top w:val="none" w:sz="0" w:space="0" w:color="auto"/>
        <w:left w:val="none" w:sz="0" w:space="0" w:color="auto"/>
        <w:bottom w:val="none" w:sz="0" w:space="0" w:color="auto"/>
        <w:right w:val="none" w:sz="0" w:space="0" w:color="auto"/>
      </w:divBdr>
      <w:divsChild>
        <w:div w:id="1511212836">
          <w:marLeft w:val="0"/>
          <w:marRight w:val="0"/>
          <w:marTop w:val="45"/>
          <w:marBottom w:val="0"/>
          <w:divBdr>
            <w:top w:val="none" w:sz="0" w:space="0" w:color="auto"/>
            <w:left w:val="none" w:sz="0" w:space="0" w:color="auto"/>
            <w:bottom w:val="none" w:sz="0" w:space="0" w:color="auto"/>
            <w:right w:val="none" w:sz="0" w:space="0" w:color="auto"/>
          </w:divBdr>
        </w:div>
      </w:divsChild>
    </w:div>
    <w:div w:id="17103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owsr/KV6002-Team-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C03F-C2C8-470A-B08F-9A83B565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Walton</dc:creator>
  <cp:keywords/>
  <dc:description/>
  <cp:lastModifiedBy>jordan.delaney-1</cp:lastModifiedBy>
  <cp:revision>12</cp:revision>
  <cp:lastPrinted>2018-02-13T17:12:00Z</cp:lastPrinted>
  <dcterms:created xsi:type="dcterms:W3CDTF">2019-01-30T12:18:00Z</dcterms:created>
  <dcterms:modified xsi:type="dcterms:W3CDTF">2019-01-31T14:53:00Z</dcterms:modified>
</cp:coreProperties>
</file>